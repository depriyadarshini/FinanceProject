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B8E" w:rsidRDefault="003B1B8E" w:rsidP="000B11F8">
      <w:pPr>
        <w:jc w:val="center"/>
      </w:pPr>
      <w:ins w:id="0" w:author="TINA_WIN10" w:date="2019-06-29T18:38:00Z">
        <w:r>
          <w:t xml:space="preserve">Congrats on your </w:t>
        </w:r>
      </w:ins>
      <w:ins w:id="1" w:author="TINA_WIN10" w:date="2019-06-29T18:39:00Z">
        <w:r>
          <w:t xml:space="preserve">best </w:t>
        </w:r>
      </w:ins>
      <w:ins w:id="2" w:author="TINA_WIN10" w:date="2019-06-29T18:41:00Z">
        <w:r>
          <w:t>presentation award.</w:t>
        </w:r>
      </w:ins>
    </w:p>
    <w:p w:rsidR="00777377" w:rsidRDefault="00777377">
      <w:pPr>
        <w:jc w:val="center"/>
      </w:pPr>
    </w:p>
    <w:p w:rsidR="00777377" w:rsidRDefault="00777377">
      <w:pPr>
        <w:jc w:val="center"/>
      </w:pPr>
    </w:p>
    <w:p w:rsidR="00777377" w:rsidRDefault="00777377">
      <w:pPr>
        <w:jc w:val="center"/>
      </w:pPr>
    </w:p>
    <w:p w:rsidR="00777377" w:rsidRDefault="00361463">
      <w:pPr>
        <w:jc w:val="center"/>
      </w:pPr>
      <w:ins w:id="3" w:author="TINA_WIN10" w:date="2019-06-30T00:11:00Z">
        <w:r>
          <w:t>The project (paper and presentation) is 98=95+3 (best presentation points)</w:t>
        </w:r>
      </w:ins>
      <w:bookmarkStart w:id="4" w:name="_GoBack"/>
      <w:bookmarkEnd w:id="4"/>
    </w:p>
    <w:p w:rsidR="00777377" w:rsidRDefault="00777377">
      <w:pPr>
        <w:jc w:val="center"/>
      </w:pPr>
    </w:p>
    <w:p w:rsidR="00777377" w:rsidRDefault="00777377">
      <w:pPr>
        <w:jc w:val="center"/>
      </w:pPr>
    </w:p>
    <w:p w:rsidR="00777377" w:rsidRDefault="00777377">
      <w:pPr>
        <w:rPr>
          <w:rFonts w:ascii="Proxima Nova Semibold" w:eastAsia="Proxima Nova Semibold" w:hAnsi="Proxima Nova Semibold" w:cs="Proxima Nova Semibold"/>
          <w:color w:val="3D85C6"/>
          <w:sz w:val="96"/>
          <w:szCs w:val="96"/>
        </w:rPr>
      </w:pPr>
    </w:p>
    <w:p w:rsidR="00777377" w:rsidRDefault="00782847">
      <w:pPr>
        <w:rPr>
          <w:rFonts w:ascii="Proxima Nova Semibold" w:eastAsia="Proxima Nova Semibold" w:hAnsi="Proxima Nova Semibold" w:cs="Proxima Nova Semibold"/>
          <w:color w:val="3D85C6"/>
          <w:sz w:val="96"/>
          <w:szCs w:val="96"/>
        </w:rPr>
      </w:pPr>
      <w:r>
        <w:rPr>
          <w:rFonts w:ascii="Proxima Nova Semibold" w:eastAsia="Proxima Nova Semibold" w:hAnsi="Proxima Nova Semibold" w:cs="Proxima Nova Semibold"/>
          <w:color w:val="3D85C6"/>
          <w:sz w:val="96"/>
          <w:szCs w:val="96"/>
        </w:rPr>
        <w:t>Portfolio Project</w:t>
      </w:r>
    </w:p>
    <w:p w:rsidR="00777377" w:rsidRDefault="00777377"/>
    <w:p w:rsidR="00777377" w:rsidRDefault="00782847">
      <w:pPr>
        <w:rPr>
          <w:b/>
          <w:sz w:val="24"/>
          <w:szCs w:val="24"/>
        </w:rPr>
      </w:pPr>
      <w:r>
        <w:rPr>
          <w:b/>
          <w:sz w:val="24"/>
          <w:szCs w:val="24"/>
        </w:rPr>
        <w:t>FIN 810: Finance Analytics</w:t>
      </w:r>
    </w:p>
    <w:p w:rsidR="00777377" w:rsidRDefault="00782847">
      <w:pPr>
        <w:rPr>
          <w:sz w:val="24"/>
          <w:szCs w:val="24"/>
        </w:rPr>
      </w:pPr>
      <w:r>
        <w:rPr>
          <w:sz w:val="24"/>
          <w:szCs w:val="24"/>
        </w:rPr>
        <w:t>22 June 2019</w:t>
      </w:r>
    </w:p>
    <w:p w:rsidR="00777377" w:rsidRDefault="00777377">
      <w:pPr>
        <w:rPr>
          <w:sz w:val="24"/>
          <w:szCs w:val="24"/>
        </w:rPr>
      </w:pPr>
    </w:p>
    <w:p w:rsidR="00777377" w:rsidRDefault="00782847">
      <w:pPr>
        <w:rPr>
          <w:b/>
          <w:sz w:val="24"/>
          <w:szCs w:val="24"/>
        </w:rPr>
      </w:pPr>
      <w:r>
        <w:rPr>
          <w:b/>
          <w:sz w:val="24"/>
          <w:szCs w:val="24"/>
        </w:rPr>
        <w:t>Contributors:</w:t>
      </w:r>
    </w:p>
    <w:p w:rsidR="00777377" w:rsidRDefault="00782847">
      <w:pPr>
        <w:rPr>
          <w:sz w:val="24"/>
          <w:szCs w:val="24"/>
        </w:rPr>
      </w:pPr>
      <w:r>
        <w:rPr>
          <w:sz w:val="24"/>
          <w:szCs w:val="24"/>
        </w:rPr>
        <w:t>Edith Cabrera</w:t>
      </w:r>
    </w:p>
    <w:p w:rsidR="00777377" w:rsidRDefault="00782847">
      <w:pPr>
        <w:rPr>
          <w:sz w:val="24"/>
          <w:szCs w:val="24"/>
        </w:rPr>
      </w:pPr>
      <w:r>
        <w:rPr>
          <w:sz w:val="24"/>
          <w:szCs w:val="24"/>
        </w:rPr>
        <w:t>Priya Darshini</w:t>
      </w:r>
    </w:p>
    <w:p w:rsidR="00777377" w:rsidRDefault="00782847">
      <w:pPr>
        <w:rPr>
          <w:sz w:val="24"/>
          <w:szCs w:val="24"/>
        </w:rPr>
      </w:pPr>
      <w:r>
        <w:rPr>
          <w:sz w:val="24"/>
          <w:szCs w:val="24"/>
        </w:rPr>
        <w:t>Divya Mishra</w:t>
      </w:r>
    </w:p>
    <w:p w:rsidR="00777377" w:rsidRDefault="00782847">
      <w:r>
        <w:rPr>
          <w:sz w:val="24"/>
          <w:szCs w:val="24"/>
        </w:rPr>
        <w:t>Amber Yao</w:t>
      </w:r>
      <w:r>
        <w:br w:type="page"/>
      </w:r>
    </w:p>
    <w:p w:rsidR="00777377" w:rsidRDefault="00777377">
      <w:pPr>
        <w:jc w:val="center"/>
        <w:rPr>
          <w:rFonts w:ascii="Proxima Nova Semibold" w:eastAsia="Proxima Nova Semibold" w:hAnsi="Proxima Nova Semibold" w:cs="Proxima Nova Semibold"/>
          <w:color w:val="3D85C6"/>
          <w:sz w:val="48"/>
          <w:szCs w:val="48"/>
        </w:rPr>
      </w:pPr>
    </w:p>
    <w:p w:rsidR="00777377" w:rsidRDefault="00782847">
      <w:pPr>
        <w:rPr>
          <w:rFonts w:ascii="Proxima Nova Semibold" w:eastAsia="Proxima Nova Semibold" w:hAnsi="Proxima Nova Semibold" w:cs="Proxima Nova Semibold"/>
          <w:color w:val="3D85C6"/>
          <w:sz w:val="48"/>
          <w:szCs w:val="48"/>
        </w:rPr>
      </w:pPr>
      <w:r>
        <w:rPr>
          <w:rFonts w:ascii="Proxima Nova Semibold" w:eastAsia="Proxima Nova Semibold" w:hAnsi="Proxima Nova Semibold" w:cs="Proxima Nova Semibold"/>
          <w:color w:val="3D85C6"/>
          <w:sz w:val="48"/>
          <w:szCs w:val="48"/>
        </w:rPr>
        <w:t>Table of Contents</w:t>
      </w:r>
    </w:p>
    <w:p w:rsidR="00777377" w:rsidRDefault="00777377">
      <w:pPr>
        <w:jc w:val="center"/>
      </w:pPr>
    </w:p>
    <w:p w:rsidR="00777377" w:rsidRDefault="00777377">
      <w:pPr>
        <w:jc w:val="center"/>
      </w:pPr>
    </w:p>
    <w:sdt>
      <w:sdtPr>
        <w:id w:val="-1106109141"/>
        <w:docPartObj>
          <w:docPartGallery w:val="Table of Contents"/>
          <w:docPartUnique/>
        </w:docPartObj>
      </w:sdtPr>
      <w:sdtEndPr/>
      <w:sdtContent>
        <w:p w:rsidR="000C2A53" w:rsidRDefault="00782847">
          <w:pPr>
            <w:pStyle w:val="TOC2"/>
            <w:tabs>
              <w:tab w:val="right" w:pos="9350"/>
            </w:tabs>
            <w:rPr>
              <w:rFonts w:asciiTheme="minorHAnsi" w:eastAsiaTheme="minorEastAsia" w:hAnsiTheme="minorHAnsi" w:cstheme="minorBidi"/>
              <w:noProof/>
              <w:sz w:val="24"/>
              <w:szCs w:val="24"/>
              <w:lang w:val="en-US"/>
            </w:rPr>
          </w:pPr>
          <w:r>
            <w:fldChar w:fldCharType="begin"/>
          </w:r>
          <w:r>
            <w:instrText xml:space="preserve"> TOC \h \u \z </w:instrText>
          </w:r>
          <w:r>
            <w:fldChar w:fldCharType="separate"/>
          </w:r>
          <w:hyperlink w:anchor="_Toc12126306" w:history="1">
            <w:r w:rsidR="000C2A53" w:rsidRPr="003319B6">
              <w:rPr>
                <w:rStyle w:val="Hyperlink"/>
                <w:rFonts w:ascii="Proxima Nova Semibold" w:eastAsia="Proxima Nova Semibold" w:hAnsi="Proxima Nova Semibold" w:cs="Proxima Nova Semibold"/>
                <w:noProof/>
              </w:rPr>
              <w:t>Investment Strategy</w:t>
            </w:r>
            <w:r w:rsidR="000C2A53">
              <w:rPr>
                <w:noProof/>
                <w:webHidden/>
              </w:rPr>
              <w:tab/>
            </w:r>
            <w:r w:rsidR="000C2A53">
              <w:rPr>
                <w:noProof/>
                <w:webHidden/>
              </w:rPr>
              <w:fldChar w:fldCharType="begin"/>
            </w:r>
            <w:r w:rsidR="000C2A53">
              <w:rPr>
                <w:noProof/>
                <w:webHidden/>
              </w:rPr>
              <w:instrText xml:space="preserve"> PAGEREF _Toc12126306 \h </w:instrText>
            </w:r>
            <w:r w:rsidR="000C2A53">
              <w:rPr>
                <w:noProof/>
                <w:webHidden/>
              </w:rPr>
            </w:r>
            <w:r w:rsidR="000C2A53">
              <w:rPr>
                <w:noProof/>
                <w:webHidden/>
              </w:rPr>
              <w:fldChar w:fldCharType="separate"/>
            </w:r>
            <w:r w:rsidR="000C2A53">
              <w:rPr>
                <w:noProof/>
                <w:webHidden/>
              </w:rPr>
              <w:t>3</w:t>
            </w:r>
            <w:r w:rsidR="000C2A53">
              <w:rPr>
                <w:noProof/>
                <w:webHidden/>
              </w:rPr>
              <w:fldChar w:fldCharType="end"/>
            </w:r>
          </w:hyperlink>
        </w:p>
        <w:p w:rsidR="000C2A53" w:rsidRDefault="00361463">
          <w:pPr>
            <w:pStyle w:val="TOC2"/>
            <w:tabs>
              <w:tab w:val="right" w:pos="9350"/>
            </w:tabs>
            <w:rPr>
              <w:rFonts w:asciiTheme="minorHAnsi" w:eastAsiaTheme="minorEastAsia" w:hAnsiTheme="minorHAnsi" w:cstheme="minorBidi"/>
              <w:noProof/>
              <w:sz w:val="24"/>
              <w:szCs w:val="24"/>
              <w:lang w:val="en-US"/>
            </w:rPr>
          </w:pPr>
          <w:hyperlink w:anchor="_Toc12126307" w:history="1">
            <w:r w:rsidR="000C2A53" w:rsidRPr="003319B6">
              <w:rPr>
                <w:rStyle w:val="Hyperlink"/>
                <w:rFonts w:ascii="Proxima Nova Semibold" w:eastAsia="Proxima Nova Semibold" w:hAnsi="Proxima Nova Semibold" w:cs="Proxima Nova Semibold"/>
                <w:noProof/>
              </w:rPr>
              <w:t>Diversification Efforts</w:t>
            </w:r>
            <w:r w:rsidR="000C2A53">
              <w:rPr>
                <w:noProof/>
                <w:webHidden/>
              </w:rPr>
              <w:tab/>
            </w:r>
            <w:r w:rsidR="000C2A53">
              <w:rPr>
                <w:noProof/>
                <w:webHidden/>
              </w:rPr>
              <w:fldChar w:fldCharType="begin"/>
            </w:r>
            <w:r w:rsidR="000C2A53">
              <w:rPr>
                <w:noProof/>
                <w:webHidden/>
              </w:rPr>
              <w:instrText xml:space="preserve"> PAGEREF _Toc12126307 \h </w:instrText>
            </w:r>
            <w:r w:rsidR="000C2A53">
              <w:rPr>
                <w:noProof/>
                <w:webHidden/>
              </w:rPr>
            </w:r>
            <w:r w:rsidR="000C2A53">
              <w:rPr>
                <w:noProof/>
                <w:webHidden/>
              </w:rPr>
              <w:fldChar w:fldCharType="separate"/>
            </w:r>
            <w:r w:rsidR="000C2A53">
              <w:rPr>
                <w:noProof/>
                <w:webHidden/>
              </w:rPr>
              <w:t>3</w:t>
            </w:r>
            <w:r w:rsidR="000C2A53">
              <w:rPr>
                <w:noProof/>
                <w:webHidden/>
              </w:rPr>
              <w:fldChar w:fldCharType="end"/>
            </w:r>
          </w:hyperlink>
        </w:p>
        <w:p w:rsidR="000C2A53" w:rsidRDefault="00361463">
          <w:pPr>
            <w:pStyle w:val="TOC2"/>
            <w:tabs>
              <w:tab w:val="right" w:pos="9350"/>
            </w:tabs>
            <w:rPr>
              <w:rFonts w:asciiTheme="minorHAnsi" w:eastAsiaTheme="minorEastAsia" w:hAnsiTheme="minorHAnsi" w:cstheme="minorBidi"/>
              <w:noProof/>
              <w:sz w:val="24"/>
              <w:szCs w:val="24"/>
              <w:lang w:val="en-US"/>
            </w:rPr>
          </w:pPr>
          <w:hyperlink w:anchor="_Toc12126308" w:history="1">
            <w:r w:rsidR="000C2A53" w:rsidRPr="003319B6">
              <w:rPr>
                <w:rStyle w:val="Hyperlink"/>
                <w:rFonts w:ascii="Proxima Nova Semibold" w:eastAsia="Proxima Nova Semibold" w:hAnsi="Proxima Nova Semibold" w:cs="Proxima Nova Semibold"/>
                <w:noProof/>
              </w:rPr>
              <w:t>Stock Portfolio</w:t>
            </w:r>
            <w:r w:rsidR="000C2A53">
              <w:rPr>
                <w:noProof/>
                <w:webHidden/>
              </w:rPr>
              <w:tab/>
            </w:r>
            <w:r w:rsidR="000C2A53">
              <w:rPr>
                <w:noProof/>
                <w:webHidden/>
              </w:rPr>
              <w:fldChar w:fldCharType="begin"/>
            </w:r>
            <w:r w:rsidR="000C2A53">
              <w:rPr>
                <w:noProof/>
                <w:webHidden/>
              </w:rPr>
              <w:instrText xml:space="preserve"> PAGEREF _Toc12126308 \h </w:instrText>
            </w:r>
            <w:r w:rsidR="000C2A53">
              <w:rPr>
                <w:noProof/>
                <w:webHidden/>
              </w:rPr>
            </w:r>
            <w:r w:rsidR="000C2A53">
              <w:rPr>
                <w:noProof/>
                <w:webHidden/>
              </w:rPr>
              <w:fldChar w:fldCharType="separate"/>
            </w:r>
            <w:r w:rsidR="000C2A53">
              <w:rPr>
                <w:noProof/>
                <w:webHidden/>
              </w:rPr>
              <w:t>4</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09" w:history="1">
            <w:r w:rsidR="000C2A53" w:rsidRPr="003319B6">
              <w:rPr>
                <w:rStyle w:val="Hyperlink"/>
                <w:i/>
                <w:noProof/>
              </w:rPr>
              <w:t>Adobe (ADBE)</w:t>
            </w:r>
            <w:r w:rsidR="000C2A53">
              <w:rPr>
                <w:noProof/>
                <w:webHidden/>
              </w:rPr>
              <w:tab/>
            </w:r>
            <w:r w:rsidR="000C2A53">
              <w:rPr>
                <w:noProof/>
                <w:webHidden/>
              </w:rPr>
              <w:fldChar w:fldCharType="begin"/>
            </w:r>
            <w:r w:rsidR="000C2A53">
              <w:rPr>
                <w:noProof/>
                <w:webHidden/>
              </w:rPr>
              <w:instrText xml:space="preserve"> PAGEREF _Toc12126309 \h </w:instrText>
            </w:r>
            <w:r w:rsidR="000C2A53">
              <w:rPr>
                <w:noProof/>
                <w:webHidden/>
              </w:rPr>
            </w:r>
            <w:r w:rsidR="000C2A53">
              <w:rPr>
                <w:noProof/>
                <w:webHidden/>
              </w:rPr>
              <w:fldChar w:fldCharType="separate"/>
            </w:r>
            <w:r w:rsidR="000C2A53">
              <w:rPr>
                <w:noProof/>
                <w:webHidden/>
              </w:rPr>
              <w:t>4</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10" w:history="1">
            <w:r w:rsidR="000C2A53" w:rsidRPr="003319B6">
              <w:rPr>
                <w:rStyle w:val="Hyperlink"/>
                <w:i/>
                <w:noProof/>
              </w:rPr>
              <w:t>JP Morgan (JPM)</w:t>
            </w:r>
            <w:r w:rsidR="000C2A53">
              <w:rPr>
                <w:noProof/>
                <w:webHidden/>
              </w:rPr>
              <w:tab/>
            </w:r>
            <w:r w:rsidR="000C2A53">
              <w:rPr>
                <w:noProof/>
                <w:webHidden/>
              </w:rPr>
              <w:fldChar w:fldCharType="begin"/>
            </w:r>
            <w:r w:rsidR="000C2A53">
              <w:rPr>
                <w:noProof/>
                <w:webHidden/>
              </w:rPr>
              <w:instrText xml:space="preserve"> PAGEREF _Toc12126310 \h </w:instrText>
            </w:r>
            <w:r w:rsidR="000C2A53">
              <w:rPr>
                <w:noProof/>
                <w:webHidden/>
              </w:rPr>
            </w:r>
            <w:r w:rsidR="000C2A53">
              <w:rPr>
                <w:noProof/>
                <w:webHidden/>
              </w:rPr>
              <w:fldChar w:fldCharType="separate"/>
            </w:r>
            <w:r w:rsidR="000C2A53">
              <w:rPr>
                <w:noProof/>
                <w:webHidden/>
              </w:rPr>
              <w:t>4</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11" w:history="1">
            <w:r w:rsidR="000C2A53" w:rsidRPr="003319B6">
              <w:rPr>
                <w:rStyle w:val="Hyperlink"/>
                <w:i/>
                <w:noProof/>
              </w:rPr>
              <w:t>Starbucks (SBUX)</w:t>
            </w:r>
            <w:r w:rsidR="000C2A53">
              <w:rPr>
                <w:noProof/>
                <w:webHidden/>
              </w:rPr>
              <w:tab/>
            </w:r>
            <w:r w:rsidR="000C2A53">
              <w:rPr>
                <w:noProof/>
                <w:webHidden/>
              </w:rPr>
              <w:fldChar w:fldCharType="begin"/>
            </w:r>
            <w:r w:rsidR="000C2A53">
              <w:rPr>
                <w:noProof/>
                <w:webHidden/>
              </w:rPr>
              <w:instrText xml:space="preserve"> PAGEREF _Toc12126311 \h </w:instrText>
            </w:r>
            <w:r w:rsidR="000C2A53">
              <w:rPr>
                <w:noProof/>
                <w:webHidden/>
              </w:rPr>
            </w:r>
            <w:r w:rsidR="000C2A53">
              <w:rPr>
                <w:noProof/>
                <w:webHidden/>
              </w:rPr>
              <w:fldChar w:fldCharType="separate"/>
            </w:r>
            <w:r w:rsidR="000C2A53">
              <w:rPr>
                <w:noProof/>
                <w:webHidden/>
              </w:rPr>
              <w:t>5</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12" w:history="1">
            <w:r w:rsidR="000C2A53" w:rsidRPr="003319B6">
              <w:rPr>
                <w:rStyle w:val="Hyperlink"/>
                <w:i/>
                <w:noProof/>
              </w:rPr>
              <w:t>Beyond Meat (BYND)</w:t>
            </w:r>
            <w:r w:rsidR="000C2A53">
              <w:rPr>
                <w:noProof/>
                <w:webHidden/>
              </w:rPr>
              <w:tab/>
            </w:r>
            <w:r w:rsidR="000C2A53">
              <w:rPr>
                <w:noProof/>
                <w:webHidden/>
              </w:rPr>
              <w:fldChar w:fldCharType="begin"/>
            </w:r>
            <w:r w:rsidR="000C2A53">
              <w:rPr>
                <w:noProof/>
                <w:webHidden/>
              </w:rPr>
              <w:instrText xml:space="preserve"> PAGEREF _Toc12126312 \h </w:instrText>
            </w:r>
            <w:r w:rsidR="000C2A53">
              <w:rPr>
                <w:noProof/>
                <w:webHidden/>
              </w:rPr>
            </w:r>
            <w:r w:rsidR="000C2A53">
              <w:rPr>
                <w:noProof/>
                <w:webHidden/>
              </w:rPr>
              <w:fldChar w:fldCharType="separate"/>
            </w:r>
            <w:r w:rsidR="000C2A53">
              <w:rPr>
                <w:noProof/>
                <w:webHidden/>
              </w:rPr>
              <w:t>5</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13" w:history="1">
            <w:r w:rsidR="000C2A53" w:rsidRPr="003319B6">
              <w:rPr>
                <w:rStyle w:val="Hyperlink"/>
                <w:i/>
                <w:noProof/>
              </w:rPr>
              <w:t>Pinterest (PINS)</w:t>
            </w:r>
            <w:r w:rsidR="000C2A53">
              <w:rPr>
                <w:noProof/>
                <w:webHidden/>
              </w:rPr>
              <w:tab/>
            </w:r>
            <w:r w:rsidR="000C2A53">
              <w:rPr>
                <w:noProof/>
                <w:webHidden/>
              </w:rPr>
              <w:fldChar w:fldCharType="begin"/>
            </w:r>
            <w:r w:rsidR="000C2A53">
              <w:rPr>
                <w:noProof/>
                <w:webHidden/>
              </w:rPr>
              <w:instrText xml:space="preserve"> PAGEREF _Toc12126313 \h </w:instrText>
            </w:r>
            <w:r w:rsidR="000C2A53">
              <w:rPr>
                <w:noProof/>
                <w:webHidden/>
              </w:rPr>
            </w:r>
            <w:r w:rsidR="000C2A53">
              <w:rPr>
                <w:noProof/>
                <w:webHidden/>
              </w:rPr>
              <w:fldChar w:fldCharType="separate"/>
            </w:r>
            <w:r w:rsidR="000C2A53">
              <w:rPr>
                <w:noProof/>
                <w:webHidden/>
              </w:rPr>
              <w:t>5</w:t>
            </w:r>
            <w:r w:rsidR="000C2A53">
              <w:rPr>
                <w:noProof/>
                <w:webHidden/>
              </w:rPr>
              <w:fldChar w:fldCharType="end"/>
            </w:r>
          </w:hyperlink>
        </w:p>
        <w:p w:rsidR="000C2A53" w:rsidRDefault="00361463">
          <w:pPr>
            <w:pStyle w:val="TOC2"/>
            <w:tabs>
              <w:tab w:val="right" w:pos="9350"/>
            </w:tabs>
            <w:rPr>
              <w:rFonts w:asciiTheme="minorHAnsi" w:eastAsiaTheme="minorEastAsia" w:hAnsiTheme="minorHAnsi" w:cstheme="minorBidi"/>
              <w:noProof/>
              <w:sz w:val="24"/>
              <w:szCs w:val="24"/>
              <w:lang w:val="en-US"/>
            </w:rPr>
          </w:pPr>
          <w:hyperlink w:anchor="_Toc12126314" w:history="1">
            <w:r w:rsidR="000C2A53" w:rsidRPr="003319B6">
              <w:rPr>
                <w:rStyle w:val="Hyperlink"/>
                <w:rFonts w:ascii="Proxima Nova Semibold" w:eastAsia="Proxima Nova Semibold" w:hAnsi="Proxima Nova Semibold" w:cs="Proxima Nova Semibold"/>
                <w:noProof/>
              </w:rPr>
              <w:t>Portfolio Analysis</w:t>
            </w:r>
            <w:r w:rsidR="000C2A53">
              <w:rPr>
                <w:noProof/>
                <w:webHidden/>
              </w:rPr>
              <w:tab/>
            </w:r>
            <w:r w:rsidR="000C2A53">
              <w:rPr>
                <w:noProof/>
                <w:webHidden/>
              </w:rPr>
              <w:fldChar w:fldCharType="begin"/>
            </w:r>
            <w:r w:rsidR="000C2A53">
              <w:rPr>
                <w:noProof/>
                <w:webHidden/>
              </w:rPr>
              <w:instrText xml:space="preserve"> PAGEREF _Toc12126314 \h </w:instrText>
            </w:r>
            <w:r w:rsidR="000C2A53">
              <w:rPr>
                <w:noProof/>
                <w:webHidden/>
              </w:rPr>
            </w:r>
            <w:r w:rsidR="000C2A53">
              <w:rPr>
                <w:noProof/>
                <w:webHidden/>
              </w:rPr>
              <w:fldChar w:fldCharType="separate"/>
            </w:r>
            <w:r w:rsidR="000C2A53">
              <w:rPr>
                <w:noProof/>
                <w:webHidden/>
              </w:rPr>
              <w:t>5</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15" w:history="1">
            <w:r w:rsidR="000C2A53" w:rsidRPr="003319B6">
              <w:rPr>
                <w:rStyle w:val="Hyperlink"/>
                <w:noProof/>
              </w:rPr>
              <w:t>Daily Statistics</w:t>
            </w:r>
            <w:r w:rsidR="000C2A53">
              <w:rPr>
                <w:noProof/>
                <w:webHidden/>
              </w:rPr>
              <w:tab/>
            </w:r>
            <w:r w:rsidR="000C2A53">
              <w:rPr>
                <w:noProof/>
                <w:webHidden/>
              </w:rPr>
              <w:fldChar w:fldCharType="begin"/>
            </w:r>
            <w:r w:rsidR="000C2A53">
              <w:rPr>
                <w:noProof/>
                <w:webHidden/>
              </w:rPr>
              <w:instrText xml:space="preserve"> PAGEREF _Toc12126315 \h </w:instrText>
            </w:r>
            <w:r w:rsidR="000C2A53">
              <w:rPr>
                <w:noProof/>
                <w:webHidden/>
              </w:rPr>
            </w:r>
            <w:r w:rsidR="000C2A53">
              <w:rPr>
                <w:noProof/>
                <w:webHidden/>
              </w:rPr>
              <w:fldChar w:fldCharType="separate"/>
            </w:r>
            <w:r w:rsidR="000C2A53">
              <w:rPr>
                <w:noProof/>
                <w:webHidden/>
              </w:rPr>
              <w:t>5</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16" w:history="1">
            <w:r w:rsidR="000C2A53" w:rsidRPr="003319B6">
              <w:rPr>
                <w:rStyle w:val="Hyperlink"/>
                <w:noProof/>
              </w:rPr>
              <w:t>CAPM</w:t>
            </w:r>
            <w:r w:rsidR="000C2A53">
              <w:rPr>
                <w:noProof/>
                <w:webHidden/>
              </w:rPr>
              <w:tab/>
            </w:r>
            <w:r w:rsidR="000C2A53">
              <w:rPr>
                <w:noProof/>
                <w:webHidden/>
              </w:rPr>
              <w:fldChar w:fldCharType="begin"/>
            </w:r>
            <w:r w:rsidR="000C2A53">
              <w:rPr>
                <w:noProof/>
                <w:webHidden/>
              </w:rPr>
              <w:instrText xml:space="preserve"> PAGEREF _Toc12126316 \h </w:instrText>
            </w:r>
            <w:r w:rsidR="000C2A53">
              <w:rPr>
                <w:noProof/>
                <w:webHidden/>
              </w:rPr>
            </w:r>
            <w:r w:rsidR="000C2A53">
              <w:rPr>
                <w:noProof/>
                <w:webHidden/>
              </w:rPr>
              <w:fldChar w:fldCharType="separate"/>
            </w:r>
            <w:r w:rsidR="000C2A53">
              <w:rPr>
                <w:noProof/>
                <w:webHidden/>
              </w:rPr>
              <w:t>6</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17" w:history="1">
            <w:r w:rsidR="000C2A53" w:rsidRPr="003319B6">
              <w:rPr>
                <w:rStyle w:val="Hyperlink"/>
                <w:noProof/>
              </w:rPr>
              <w:t>Fama french 5 Factor Model</w:t>
            </w:r>
            <w:r w:rsidR="000C2A53">
              <w:rPr>
                <w:noProof/>
                <w:webHidden/>
              </w:rPr>
              <w:tab/>
            </w:r>
            <w:r w:rsidR="000C2A53">
              <w:rPr>
                <w:noProof/>
                <w:webHidden/>
              </w:rPr>
              <w:fldChar w:fldCharType="begin"/>
            </w:r>
            <w:r w:rsidR="000C2A53">
              <w:rPr>
                <w:noProof/>
                <w:webHidden/>
              </w:rPr>
              <w:instrText xml:space="preserve"> PAGEREF _Toc12126317 \h </w:instrText>
            </w:r>
            <w:r w:rsidR="000C2A53">
              <w:rPr>
                <w:noProof/>
                <w:webHidden/>
              </w:rPr>
            </w:r>
            <w:r w:rsidR="000C2A53">
              <w:rPr>
                <w:noProof/>
                <w:webHidden/>
              </w:rPr>
              <w:fldChar w:fldCharType="separate"/>
            </w:r>
            <w:r w:rsidR="000C2A53">
              <w:rPr>
                <w:noProof/>
                <w:webHidden/>
              </w:rPr>
              <w:t>6</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18" w:history="1">
            <w:r w:rsidR="000C2A53" w:rsidRPr="003319B6">
              <w:rPr>
                <w:rStyle w:val="Hyperlink"/>
                <w:noProof/>
              </w:rPr>
              <w:t>Safety First Ratio &amp; Sharpe Ratio</w:t>
            </w:r>
            <w:r w:rsidR="000C2A53">
              <w:rPr>
                <w:noProof/>
                <w:webHidden/>
              </w:rPr>
              <w:tab/>
            </w:r>
            <w:r w:rsidR="000C2A53">
              <w:rPr>
                <w:noProof/>
                <w:webHidden/>
              </w:rPr>
              <w:fldChar w:fldCharType="begin"/>
            </w:r>
            <w:r w:rsidR="000C2A53">
              <w:rPr>
                <w:noProof/>
                <w:webHidden/>
              </w:rPr>
              <w:instrText xml:space="preserve"> PAGEREF _Toc12126318 \h </w:instrText>
            </w:r>
            <w:r w:rsidR="000C2A53">
              <w:rPr>
                <w:noProof/>
                <w:webHidden/>
              </w:rPr>
            </w:r>
            <w:r w:rsidR="000C2A53">
              <w:rPr>
                <w:noProof/>
                <w:webHidden/>
              </w:rPr>
              <w:fldChar w:fldCharType="separate"/>
            </w:r>
            <w:r w:rsidR="000C2A53">
              <w:rPr>
                <w:noProof/>
                <w:webHidden/>
              </w:rPr>
              <w:t>7</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19" w:history="1">
            <w:r w:rsidR="000C2A53" w:rsidRPr="003319B6">
              <w:rPr>
                <w:rStyle w:val="Hyperlink"/>
                <w:noProof/>
              </w:rPr>
              <w:t>Best/Worst Performing Stocks</w:t>
            </w:r>
            <w:r w:rsidR="000C2A53">
              <w:rPr>
                <w:noProof/>
                <w:webHidden/>
              </w:rPr>
              <w:tab/>
            </w:r>
            <w:r w:rsidR="000C2A53">
              <w:rPr>
                <w:noProof/>
                <w:webHidden/>
              </w:rPr>
              <w:fldChar w:fldCharType="begin"/>
            </w:r>
            <w:r w:rsidR="000C2A53">
              <w:rPr>
                <w:noProof/>
                <w:webHidden/>
              </w:rPr>
              <w:instrText xml:space="preserve"> PAGEREF _Toc12126319 \h </w:instrText>
            </w:r>
            <w:r w:rsidR="000C2A53">
              <w:rPr>
                <w:noProof/>
                <w:webHidden/>
              </w:rPr>
            </w:r>
            <w:r w:rsidR="000C2A53">
              <w:rPr>
                <w:noProof/>
                <w:webHidden/>
              </w:rPr>
              <w:fldChar w:fldCharType="separate"/>
            </w:r>
            <w:r w:rsidR="000C2A53">
              <w:rPr>
                <w:noProof/>
                <w:webHidden/>
              </w:rPr>
              <w:t>7</w:t>
            </w:r>
            <w:r w:rsidR="000C2A53">
              <w:rPr>
                <w:noProof/>
                <w:webHidden/>
              </w:rPr>
              <w:fldChar w:fldCharType="end"/>
            </w:r>
          </w:hyperlink>
        </w:p>
        <w:p w:rsidR="000C2A53" w:rsidRDefault="00361463">
          <w:pPr>
            <w:pStyle w:val="TOC2"/>
            <w:tabs>
              <w:tab w:val="right" w:pos="9350"/>
            </w:tabs>
            <w:rPr>
              <w:rFonts w:asciiTheme="minorHAnsi" w:eastAsiaTheme="minorEastAsia" w:hAnsiTheme="minorHAnsi" w:cstheme="minorBidi"/>
              <w:noProof/>
              <w:sz w:val="24"/>
              <w:szCs w:val="24"/>
              <w:lang w:val="en-US"/>
            </w:rPr>
          </w:pPr>
          <w:hyperlink w:anchor="_Toc12126320" w:history="1">
            <w:r w:rsidR="000C2A53" w:rsidRPr="003319B6">
              <w:rPr>
                <w:rStyle w:val="Hyperlink"/>
                <w:rFonts w:ascii="Proxima Nova Semibold" w:eastAsia="Proxima Nova Semibold" w:hAnsi="Proxima Nova Semibold" w:cs="Proxima Nova Semibold"/>
                <w:noProof/>
              </w:rPr>
              <w:t>Market Anomalies</w:t>
            </w:r>
            <w:r w:rsidR="000C2A53">
              <w:rPr>
                <w:noProof/>
                <w:webHidden/>
              </w:rPr>
              <w:tab/>
            </w:r>
            <w:r w:rsidR="000C2A53">
              <w:rPr>
                <w:noProof/>
                <w:webHidden/>
              </w:rPr>
              <w:fldChar w:fldCharType="begin"/>
            </w:r>
            <w:r w:rsidR="000C2A53">
              <w:rPr>
                <w:noProof/>
                <w:webHidden/>
              </w:rPr>
              <w:instrText xml:space="preserve"> PAGEREF _Toc12126320 \h </w:instrText>
            </w:r>
            <w:r w:rsidR="000C2A53">
              <w:rPr>
                <w:noProof/>
                <w:webHidden/>
              </w:rPr>
            </w:r>
            <w:r w:rsidR="000C2A53">
              <w:rPr>
                <w:noProof/>
                <w:webHidden/>
              </w:rPr>
              <w:fldChar w:fldCharType="separate"/>
            </w:r>
            <w:r w:rsidR="000C2A53">
              <w:rPr>
                <w:noProof/>
                <w:webHidden/>
              </w:rPr>
              <w:t>8</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21" w:history="1">
            <w:r w:rsidR="000C2A53" w:rsidRPr="003319B6">
              <w:rPr>
                <w:rStyle w:val="Hyperlink"/>
                <w:noProof/>
              </w:rPr>
              <w:t>January Returns - ADBE</w:t>
            </w:r>
            <w:r w:rsidR="000C2A53">
              <w:rPr>
                <w:noProof/>
                <w:webHidden/>
              </w:rPr>
              <w:tab/>
            </w:r>
            <w:r w:rsidR="000C2A53">
              <w:rPr>
                <w:noProof/>
                <w:webHidden/>
              </w:rPr>
              <w:fldChar w:fldCharType="begin"/>
            </w:r>
            <w:r w:rsidR="000C2A53">
              <w:rPr>
                <w:noProof/>
                <w:webHidden/>
              </w:rPr>
              <w:instrText xml:space="preserve"> PAGEREF _Toc12126321 \h </w:instrText>
            </w:r>
            <w:r w:rsidR="000C2A53">
              <w:rPr>
                <w:noProof/>
                <w:webHidden/>
              </w:rPr>
            </w:r>
            <w:r w:rsidR="000C2A53">
              <w:rPr>
                <w:noProof/>
                <w:webHidden/>
              </w:rPr>
              <w:fldChar w:fldCharType="separate"/>
            </w:r>
            <w:r w:rsidR="000C2A53">
              <w:rPr>
                <w:noProof/>
                <w:webHidden/>
              </w:rPr>
              <w:t>8</w:t>
            </w:r>
            <w:r w:rsidR="000C2A53">
              <w:rPr>
                <w:noProof/>
                <w:webHidden/>
              </w:rPr>
              <w:fldChar w:fldCharType="end"/>
            </w:r>
          </w:hyperlink>
        </w:p>
        <w:p w:rsidR="000C2A53" w:rsidRDefault="00361463">
          <w:pPr>
            <w:pStyle w:val="TOC2"/>
            <w:tabs>
              <w:tab w:val="right" w:pos="9350"/>
            </w:tabs>
            <w:rPr>
              <w:rFonts w:asciiTheme="minorHAnsi" w:eastAsiaTheme="minorEastAsia" w:hAnsiTheme="minorHAnsi" w:cstheme="minorBidi"/>
              <w:noProof/>
              <w:sz w:val="24"/>
              <w:szCs w:val="24"/>
              <w:lang w:val="en-US"/>
            </w:rPr>
          </w:pPr>
          <w:hyperlink w:anchor="_Toc12126322" w:history="1">
            <w:r w:rsidR="000C2A53" w:rsidRPr="003319B6">
              <w:rPr>
                <w:rStyle w:val="Hyperlink"/>
                <w:rFonts w:ascii="Proxima Nova Semibold" w:eastAsia="Proxima Nova Semibold" w:hAnsi="Proxima Nova Semibold" w:cs="Proxima Nova Semibold"/>
                <w:noProof/>
              </w:rPr>
              <w:t>Portfolio Optimization</w:t>
            </w:r>
            <w:r w:rsidR="000C2A53">
              <w:rPr>
                <w:noProof/>
                <w:webHidden/>
              </w:rPr>
              <w:tab/>
            </w:r>
            <w:r w:rsidR="000C2A53">
              <w:rPr>
                <w:noProof/>
                <w:webHidden/>
              </w:rPr>
              <w:fldChar w:fldCharType="begin"/>
            </w:r>
            <w:r w:rsidR="000C2A53">
              <w:rPr>
                <w:noProof/>
                <w:webHidden/>
              </w:rPr>
              <w:instrText xml:space="preserve"> PAGEREF _Toc12126322 \h </w:instrText>
            </w:r>
            <w:r w:rsidR="000C2A53">
              <w:rPr>
                <w:noProof/>
                <w:webHidden/>
              </w:rPr>
            </w:r>
            <w:r w:rsidR="000C2A53">
              <w:rPr>
                <w:noProof/>
                <w:webHidden/>
              </w:rPr>
              <w:fldChar w:fldCharType="separate"/>
            </w:r>
            <w:r w:rsidR="000C2A53">
              <w:rPr>
                <w:noProof/>
                <w:webHidden/>
              </w:rPr>
              <w:t>9</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23" w:history="1">
            <w:r w:rsidR="000C2A53" w:rsidRPr="003319B6">
              <w:rPr>
                <w:rStyle w:val="Hyperlink"/>
                <w:noProof/>
              </w:rPr>
              <w:t>Global Minimum Variance</w:t>
            </w:r>
            <w:r w:rsidR="000C2A53">
              <w:rPr>
                <w:noProof/>
                <w:webHidden/>
              </w:rPr>
              <w:tab/>
            </w:r>
            <w:r w:rsidR="000C2A53">
              <w:rPr>
                <w:noProof/>
                <w:webHidden/>
              </w:rPr>
              <w:fldChar w:fldCharType="begin"/>
            </w:r>
            <w:r w:rsidR="000C2A53">
              <w:rPr>
                <w:noProof/>
                <w:webHidden/>
              </w:rPr>
              <w:instrText xml:space="preserve"> PAGEREF _Toc12126323 \h </w:instrText>
            </w:r>
            <w:r w:rsidR="000C2A53">
              <w:rPr>
                <w:noProof/>
                <w:webHidden/>
              </w:rPr>
            </w:r>
            <w:r w:rsidR="000C2A53">
              <w:rPr>
                <w:noProof/>
                <w:webHidden/>
              </w:rPr>
              <w:fldChar w:fldCharType="separate"/>
            </w:r>
            <w:r w:rsidR="000C2A53">
              <w:rPr>
                <w:noProof/>
                <w:webHidden/>
              </w:rPr>
              <w:t>10</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24" w:history="1">
            <w:r w:rsidR="000C2A53" w:rsidRPr="003319B6">
              <w:rPr>
                <w:rStyle w:val="Hyperlink"/>
                <w:noProof/>
              </w:rPr>
              <w:t>Tangent Portfolio</w:t>
            </w:r>
            <w:r w:rsidR="000C2A53">
              <w:rPr>
                <w:noProof/>
                <w:webHidden/>
              </w:rPr>
              <w:tab/>
            </w:r>
            <w:r w:rsidR="000C2A53">
              <w:rPr>
                <w:noProof/>
                <w:webHidden/>
              </w:rPr>
              <w:fldChar w:fldCharType="begin"/>
            </w:r>
            <w:r w:rsidR="000C2A53">
              <w:rPr>
                <w:noProof/>
                <w:webHidden/>
              </w:rPr>
              <w:instrText xml:space="preserve"> PAGEREF _Toc12126324 \h </w:instrText>
            </w:r>
            <w:r w:rsidR="000C2A53">
              <w:rPr>
                <w:noProof/>
                <w:webHidden/>
              </w:rPr>
            </w:r>
            <w:r w:rsidR="000C2A53">
              <w:rPr>
                <w:noProof/>
                <w:webHidden/>
              </w:rPr>
              <w:fldChar w:fldCharType="separate"/>
            </w:r>
            <w:r w:rsidR="000C2A53">
              <w:rPr>
                <w:noProof/>
                <w:webHidden/>
              </w:rPr>
              <w:t>10</w:t>
            </w:r>
            <w:r w:rsidR="000C2A53">
              <w:rPr>
                <w:noProof/>
                <w:webHidden/>
              </w:rPr>
              <w:fldChar w:fldCharType="end"/>
            </w:r>
          </w:hyperlink>
        </w:p>
        <w:p w:rsidR="000C2A53" w:rsidRDefault="00361463">
          <w:pPr>
            <w:pStyle w:val="TOC3"/>
            <w:tabs>
              <w:tab w:val="right" w:pos="9350"/>
            </w:tabs>
            <w:rPr>
              <w:rFonts w:asciiTheme="minorHAnsi" w:eastAsiaTheme="minorEastAsia" w:hAnsiTheme="minorHAnsi" w:cstheme="minorBidi"/>
              <w:noProof/>
              <w:sz w:val="24"/>
              <w:szCs w:val="24"/>
              <w:lang w:val="en-US"/>
            </w:rPr>
          </w:pPr>
          <w:hyperlink w:anchor="_Toc12126325" w:history="1">
            <w:r w:rsidR="000C2A53" w:rsidRPr="003319B6">
              <w:rPr>
                <w:rStyle w:val="Hyperlink"/>
                <w:noProof/>
              </w:rPr>
              <w:t>Efficient Frontier</w:t>
            </w:r>
            <w:r w:rsidR="000C2A53">
              <w:rPr>
                <w:noProof/>
                <w:webHidden/>
              </w:rPr>
              <w:tab/>
            </w:r>
            <w:r w:rsidR="000C2A53">
              <w:rPr>
                <w:noProof/>
                <w:webHidden/>
              </w:rPr>
              <w:fldChar w:fldCharType="begin"/>
            </w:r>
            <w:r w:rsidR="000C2A53">
              <w:rPr>
                <w:noProof/>
                <w:webHidden/>
              </w:rPr>
              <w:instrText xml:space="preserve"> PAGEREF _Toc12126325 \h </w:instrText>
            </w:r>
            <w:r w:rsidR="000C2A53">
              <w:rPr>
                <w:noProof/>
                <w:webHidden/>
              </w:rPr>
            </w:r>
            <w:r w:rsidR="000C2A53">
              <w:rPr>
                <w:noProof/>
                <w:webHidden/>
              </w:rPr>
              <w:fldChar w:fldCharType="separate"/>
            </w:r>
            <w:r w:rsidR="000C2A53">
              <w:rPr>
                <w:noProof/>
                <w:webHidden/>
              </w:rPr>
              <w:t>11</w:t>
            </w:r>
            <w:r w:rsidR="000C2A53">
              <w:rPr>
                <w:noProof/>
                <w:webHidden/>
              </w:rPr>
              <w:fldChar w:fldCharType="end"/>
            </w:r>
          </w:hyperlink>
        </w:p>
        <w:p w:rsidR="000C2A53" w:rsidRDefault="00361463">
          <w:pPr>
            <w:pStyle w:val="TOC2"/>
            <w:tabs>
              <w:tab w:val="right" w:pos="9350"/>
            </w:tabs>
            <w:rPr>
              <w:rFonts w:asciiTheme="minorHAnsi" w:eastAsiaTheme="minorEastAsia" w:hAnsiTheme="minorHAnsi" w:cstheme="minorBidi"/>
              <w:noProof/>
              <w:sz w:val="24"/>
              <w:szCs w:val="24"/>
              <w:lang w:val="en-US"/>
            </w:rPr>
          </w:pPr>
          <w:hyperlink w:anchor="_Toc12126326" w:history="1">
            <w:r w:rsidR="000C2A53" w:rsidRPr="003319B6">
              <w:rPr>
                <w:rStyle w:val="Hyperlink"/>
                <w:rFonts w:ascii="Proxima Nova Semibold" w:eastAsia="Proxima Nova Semibold" w:hAnsi="Proxima Nova Semibold" w:cs="Proxima Nova Semibold"/>
                <w:noProof/>
              </w:rPr>
              <w:t>Reflection</w:t>
            </w:r>
            <w:r w:rsidR="000C2A53">
              <w:rPr>
                <w:noProof/>
                <w:webHidden/>
              </w:rPr>
              <w:tab/>
            </w:r>
            <w:r w:rsidR="000C2A53">
              <w:rPr>
                <w:noProof/>
                <w:webHidden/>
              </w:rPr>
              <w:fldChar w:fldCharType="begin"/>
            </w:r>
            <w:r w:rsidR="000C2A53">
              <w:rPr>
                <w:noProof/>
                <w:webHidden/>
              </w:rPr>
              <w:instrText xml:space="preserve"> PAGEREF _Toc12126326 \h </w:instrText>
            </w:r>
            <w:r w:rsidR="000C2A53">
              <w:rPr>
                <w:noProof/>
                <w:webHidden/>
              </w:rPr>
            </w:r>
            <w:r w:rsidR="000C2A53">
              <w:rPr>
                <w:noProof/>
                <w:webHidden/>
              </w:rPr>
              <w:fldChar w:fldCharType="separate"/>
            </w:r>
            <w:r w:rsidR="000C2A53">
              <w:rPr>
                <w:noProof/>
                <w:webHidden/>
              </w:rPr>
              <w:t>11</w:t>
            </w:r>
            <w:r w:rsidR="000C2A53">
              <w:rPr>
                <w:noProof/>
                <w:webHidden/>
              </w:rPr>
              <w:fldChar w:fldCharType="end"/>
            </w:r>
          </w:hyperlink>
        </w:p>
        <w:p w:rsidR="000C2A53" w:rsidRDefault="00361463">
          <w:pPr>
            <w:pStyle w:val="TOC2"/>
            <w:tabs>
              <w:tab w:val="right" w:pos="9350"/>
            </w:tabs>
            <w:rPr>
              <w:rFonts w:asciiTheme="minorHAnsi" w:eastAsiaTheme="minorEastAsia" w:hAnsiTheme="minorHAnsi" w:cstheme="minorBidi"/>
              <w:noProof/>
              <w:sz w:val="24"/>
              <w:szCs w:val="24"/>
              <w:lang w:val="en-US"/>
            </w:rPr>
          </w:pPr>
          <w:hyperlink w:anchor="_Toc12126327" w:history="1">
            <w:r w:rsidR="000C2A53" w:rsidRPr="003319B6">
              <w:rPr>
                <w:rStyle w:val="Hyperlink"/>
                <w:rFonts w:ascii="Proxima Nova Semibold" w:eastAsia="Proxima Nova Semibold" w:hAnsi="Proxima Nova Semibold" w:cs="Proxima Nova Semibold"/>
                <w:noProof/>
              </w:rPr>
              <w:t>References</w:t>
            </w:r>
            <w:r w:rsidR="000C2A53">
              <w:rPr>
                <w:noProof/>
                <w:webHidden/>
              </w:rPr>
              <w:tab/>
            </w:r>
            <w:r w:rsidR="000C2A53">
              <w:rPr>
                <w:noProof/>
                <w:webHidden/>
              </w:rPr>
              <w:fldChar w:fldCharType="begin"/>
            </w:r>
            <w:r w:rsidR="000C2A53">
              <w:rPr>
                <w:noProof/>
                <w:webHidden/>
              </w:rPr>
              <w:instrText xml:space="preserve"> PAGEREF _Toc12126327 \h </w:instrText>
            </w:r>
            <w:r w:rsidR="000C2A53">
              <w:rPr>
                <w:noProof/>
                <w:webHidden/>
              </w:rPr>
            </w:r>
            <w:r w:rsidR="000C2A53">
              <w:rPr>
                <w:noProof/>
                <w:webHidden/>
              </w:rPr>
              <w:fldChar w:fldCharType="separate"/>
            </w:r>
            <w:r w:rsidR="000C2A53">
              <w:rPr>
                <w:noProof/>
                <w:webHidden/>
              </w:rPr>
              <w:t>12</w:t>
            </w:r>
            <w:r w:rsidR="000C2A53">
              <w:rPr>
                <w:noProof/>
                <w:webHidden/>
              </w:rPr>
              <w:fldChar w:fldCharType="end"/>
            </w:r>
          </w:hyperlink>
        </w:p>
        <w:p w:rsidR="00777377" w:rsidRDefault="00782847">
          <w:pPr>
            <w:tabs>
              <w:tab w:val="right" w:pos="9360"/>
            </w:tabs>
            <w:spacing w:before="200" w:after="80" w:line="240" w:lineRule="auto"/>
            <w:rPr>
              <w:b/>
              <w:color w:val="000000"/>
            </w:rPr>
          </w:pPr>
          <w:r>
            <w:fldChar w:fldCharType="end"/>
          </w:r>
        </w:p>
      </w:sdtContent>
    </w:sdt>
    <w:p w:rsidR="00777377" w:rsidRDefault="00777377"/>
    <w:p w:rsidR="00777377" w:rsidRDefault="00777377">
      <w:pPr>
        <w:ind w:firstLine="720"/>
      </w:pPr>
    </w:p>
    <w:p w:rsidR="00777377" w:rsidRDefault="00782847">
      <w:pPr>
        <w:pStyle w:val="Heading2"/>
        <w:rPr>
          <w:rFonts w:ascii="Proxima Nova Semibold" w:eastAsia="Proxima Nova Semibold" w:hAnsi="Proxima Nova Semibold" w:cs="Proxima Nova Semibold"/>
          <w:color w:val="3D85C6"/>
        </w:rPr>
      </w:pPr>
      <w:bookmarkStart w:id="5" w:name="_it5w0un25sym" w:colFirst="0" w:colLast="0"/>
      <w:bookmarkEnd w:id="5"/>
      <w:r>
        <w:br w:type="page"/>
      </w:r>
    </w:p>
    <w:p w:rsidR="00777377" w:rsidRDefault="00782847">
      <w:pPr>
        <w:pStyle w:val="Heading2"/>
      </w:pPr>
      <w:bookmarkStart w:id="6" w:name="_Toc12126306"/>
      <w:r>
        <w:rPr>
          <w:rFonts w:ascii="Proxima Nova Semibold" w:eastAsia="Proxima Nova Semibold" w:hAnsi="Proxima Nova Semibold" w:cs="Proxima Nova Semibold"/>
          <w:color w:val="3D85C6"/>
        </w:rPr>
        <w:lastRenderedPageBreak/>
        <w:t>Investment Strategy</w:t>
      </w:r>
      <w:bookmarkEnd w:id="6"/>
    </w:p>
    <w:p w:rsidR="00777377" w:rsidRDefault="00782847">
      <w:pPr>
        <w:spacing w:line="360" w:lineRule="auto"/>
        <w:ind w:firstLine="720"/>
      </w:pPr>
      <w:r>
        <w:t xml:space="preserve">Our initial investment strategy was to be mostly conservative - taking what we consider to be a risk on only 20% of our purchases - and to hold onto some of our money in cash. Most of our stocks were from </w:t>
      </w:r>
      <w:r w:rsidR="007265F2">
        <w:t>well-established</w:t>
      </w:r>
      <w:r>
        <w:t xml:space="preserve"> technology companies with low risk but also a low growth </w:t>
      </w:r>
      <w:r w:rsidR="007265F2">
        <w:t>potential. This</w:t>
      </w:r>
      <w:r>
        <w:t xml:space="preserve"> was meant to keep us from losing too much of our money, though they may not net us a lot of profit. The 20% of risk was from a stock with a very short history because it recently IPO'd. For our initial buy we chose Lyft because we believed both the industry and company had a lot of potential to do well and soon. Leaving cash available gave us some flexibility in being able to quickly buy more of any stocks that were doing well. </w:t>
      </w:r>
    </w:p>
    <w:p w:rsidR="00777377" w:rsidRDefault="00782847">
      <w:pPr>
        <w:pStyle w:val="Heading2"/>
      </w:pPr>
      <w:bookmarkStart w:id="7" w:name="_Toc12126307"/>
      <w:r>
        <w:rPr>
          <w:rFonts w:ascii="Proxima Nova Semibold" w:eastAsia="Proxima Nova Semibold" w:hAnsi="Proxima Nova Semibold" w:cs="Proxima Nova Semibold"/>
          <w:color w:val="3D85C6"/>
        </w:rPr>
        <w:t>Diversification Efforts</w:t>
      </w:r>
      <w:bookmarkEnd w:id="7"/>
    </w:p>
    <w:p w:rsidR="00777377" w:rsidRDefault="00782847" w:rsidP="007B21DD">
      <w:pPr>
        <w:spacing w:line="360" w:lineRule="auto"/>
      </w:pPr>
      <w:r>
        <w:tab/>
        <w:t xml:space="preserve">At the start of this project, our portfolio was made up of only Large Cap companies. Over the course of the ten weeks, we bought and sold based on what we had heard in the news and seen from Yahoo Finance. We wanted to invest in different sectors and companies so that we could hopefully minimize market risk. </w:t>
      </w:r>
    </w:p>
    <w:p w:rsidR="00782847" w:rsidRPr="007B21DD" w:rsidRDefault="00782847" w:rsidP="007B21DD">
      <w:pPr>
        <w:spacing w:line="360" w:lineRule="auto"/>
        <w:ind w:firstLine="720"/>
      </w:pPr>
      <w:r>
        <w:rPr>
          <w:highlight w:val="white"/>
        </w:rPr>
        <w:t xml:space="preserve">Salesforce and Lyft were replaced very early on because they were consistently not performing well in the short term. We replaced Salesforce with ANI Pharmaceuticals, a small cap stock because their earnings were expected to increase 18% this year due to business deals they were making. We had originally replaced Lyft with Chegg because Chegg had been doing consistently well. While our Chegg stock technically was the best stock to invest in, having the highest Sharpe and Safety-first ratios of our portfolio, in the short term it was very volatile and was losing a lot of money. </w:t>
      </w:r>
    </w:p>
    <w:p w:rsidR="00777377" w:rsidRPr="00782847" w:rsidRDefault="00782847" w:rsidP="007B21DD">
      <w:r>
        <w:rPr>
          <w:highlight w:val="white"/>
        </w:rPr>
        <w:lastRenderedPageBreak/>
        <w:t>Of our original portfolio, we retained three stocks for the entirely of the project. Our ultimate portfolio consisted of three technology stocks, one finance stock, and one consumer goods stock. The stocks that we believed to be the</w:t>
      </w:r>
      <w:ins w:id="8" w:author="TINA_WIN10" w:date="2019-06-29T23:53:00Z">
        <w:r w:rsidR="005B4C73">
          <w:rPr>
            <w:highlight w:val="white"/>
          </w:rPr>
          <w:t xml:space="preserve"> </w:t>
        </w:r>
      </w:ins>
      <w:del w:id="9" w:author="TINA_WIN10" w:date="2019-06-29T23:53:00Z">
        <w:r w:rsidDel="005B4C73">
          <w:rPr>
            <w:highlight w:val="white"/>
          </w:rPr>
          <w:delText xml:space="preserve"> </w:delText>
        </w:r>
      </w:del>
      <w:r w:rsidR="007265F2">
        <w:rPr>
          <w:highlight w:val="white"/>
        </w:rPr>
        <w:t>riskiest</w:t>
      </w:r>
      <w:r>
        <w:rPr>
          <w:highlight w:val="white"/>
        </w:rPr>
        <w:t xml:space="preserve"> were the two recent IPOs, Beyond Meat and Pinterest. Both of these stocks went public within the last three months and </w:t>
      </w:r>
      <w:r w:rsidR="007B21DD">
        <w:rPr>
          <w:noProof/>
          <w:lang w:val="en-US" w:eastAsia="zh-CN"/>
        </w:rPr>
        <w:drawing>
          <wp:anchor distT="114300" distB="114300" distL="114300" distR="114300" simplePos="0" relativeHeight="251659264" behindDoc="0" locked="0" layoutInCell="1" hidden="0" allowOverlap="1">
            <wp:simplePos x="0" y="0"/>
            <wp:positionH relativeFrom="column">
              <wp:posOffset>3009900</wp:posOffset>
            </wp:positionH>
            <wp:positionV relativeFrom="paragraph">
              <wp:posOffset>624985</wp:posOffset>
            </wp:positionV>
            <wp:extent cx="3145155" cy="2385695"/>
            <wp:effectExtent l="0" t="0" r="4445" b="1905"/>
            <wp:wrapSquare wrapText="bothSides" distT="114300" distB="114300" distL="114300" distR="114300"/>
            <wp:docPr id="4" name="image1.png" descr="Chart"/>
            <wp:cNvGraphicFramePr/>
            <a:graphic xmlns:a="http://schemas.openxmlformats.org/drawingml/2006/main">
              <a:graphicData uri="http://schemas.openxmlformats.org/drawingml/2006/picture">
                <pic:pic xmlns:pic="http://schemas.openxmlformats.org/drawingml/2006/picture">
                  <pic:nvPicPr>
                    <pic:cNvPr id="0" name="image1.png" descr="Chart"/>
                    <pic:cNvPicPr preferRelativeResize="0"/>
                  </pic:nvPicPr>
                  <pic:blipFill>
                    <a:blip r:embed="rId6"/>
                    <a:srcRect/>
                    <a:stretch>
                      <a:fillRect/>
                    </a:stretch>
                  </pic:blipFill>
                  <pic:spPr>
                    <a:xfrm>
                      <a:off x="0" y="0"/>
                      <a:ext cx="3145155" cy="2385695"/>
                    </a:xfrm>
                    <a:prstGeom prst="rect">
                      <a:avLst/>
                    </a:prstGeom>
                    <a:ln/>
                  </pic:spPr>
                </pic:pic>
              </a:graphicData>
            </a:graphic>
          </wp:anchor>
        </w:drawing>
      </w:r>
      <w:r w:rsidR="007B21DD">
        <w:rPr>
          <w:noProof/>
          <w:lang w:val="en-US" w:eastAsia="zh-CN"/>
        </w:rPr>
        <w:drawing>
          <wp:anchor distT="114300" distB="114300" distL="114300" distR="114300" simplePos="0" relativeHeight="251658240" behindDoc="0" locked="0" layoutInCell="1" hidden="0" allowOverlap="1">
            <wp:simplePos x="0" y="0"/>
            <wp:positionH relativeFrom="column">
              <wp:posOffset>-337185</wp:posOffset>
            </wp:positionH>
            <wp:positionV relativeFrom="paragraph">
              <wp:posOffset>600075</wp:posOffset>
            </wp:positionV>
            <wp:extent cx="3143250" cy="2399030"/>
            <wp:effectExtent l="0" t="0" r="6350" b="1270"/>
            <wp:wrapSquare wrapText="bothSides" distT="114300" distB="114300" distL="114300" distR="114300"/>
            <wp:docPr id="5" name="image2.png" descr="Chart"/>
            <wp:cNvGraphicFramePr/>
            <a:graphic xmlns:a="http://schemas.openxmlformats.org/drawingml/2006/main">
              <a:graphicData uri="http://schemas.openxmlformats.org/drawingml/2006/picture">
                <pic:pic xmlns:pic="http://schemas.openxmlformats.org/drawingml/2006/picture">
                  <pic:nvPicPr>
                    <pic:cNvPr id="0" name="image2.png" descr="Chart"/>
                    <pic:cNvPicPr preferRelativeResize="0"/>
                  </pic:nvPicPr>
                  <pic:blipFill>
                    <a:blip r:embed="rId7"/>
                    <a:srcRect/>
                    <a:stretch>
                      <a:fillRect/>
                    </a:stretch>
                  </pic:blipFill>
                  <pic:spPr>
                    <a:xfrm>
                      <a:off x="0" y="0"/>
                      <a:ext cx="3143250" cy="2399030"/>
                    </a:xfrm>
                    <a:prstGeom prst="rect">
                      <a:avLst/>
                    </a:prstGeom>
                    <a:ln/>
                  </pic:spPr>
                </pic:pic>
              </a:graphicData>
            </a:graphic>
          </wp:anchor>
        </w:drawing>
      </w:r>
      <w:r>
        <w:rPr>
          <w:highlight w:val="white"/>
        </w:rPr>
        <w:t xml:space="preserve">changed our initial make-up of 20% risky stocks to 30% risky stocks. </w:t>
      </w:r>
      <w:bookmarkStart w:id="10" w:name="_6ununz4rb36c" w:colFirst="0" w:colLast="0"/>
      <w:bookmarkStart w:id="11" w:name="_vihwru6055p0" w:colFirst="0" w:colLast="0"/>
      <w:bookmarkStart w:id="12" w:name="_n6tedwmkjw40" w:colFirst="0" w:colLast="0"/>
      <w:bookmarkStart w:id="13" w:name="_ek8kszdojmk0" w:colFirst="0" w:colLast="0"/>
      <w:bookmarkEnd w:id="10"/>
      <w:bookmarkEnd w:id="11"/>
      <w:bookmarkEnd w:id="12"/>
      <w:bookmarkEnd w:id="13"/>
    </w:p>
    <w:p w:rsidR="00777377" w:rsidRPr="007B21DD" w:rsidRDefault="00782847" w:rsidP="007B21DD">
      <w:pPr>
        <w:pStyle w:val="Heading2"/>
        <w:spacing w:line="360" w:lineRule="auto"/>
        <w:rPr>
          <w:rFonts w:ascii="Proxima Nova Semibold" w:eastAsia="Proxima Nova Semibold" w:hAnsi="Proxima Nova Semibold" w:cs="Proxima Nova Semibold"/>
          <w:color w:val="3C78D8"/>
        </w:rPr>
      </w:pPr>
      <w:bookmarkStart w:id="14" w:name="_Toc12126308"/>
      <w:commentRangeStart w:id="15"/>
      <w:r w:rsidRPr="007B21DD">
        <w:rPr>
          <w:rFonts w:ascii="Proxima Nova Semibold" w:eastAsia="Proxima Nova Semibold" w:hAnsi="Proxima Nova Semibold" w:cs="Proxima Nova Semibold"/>
          <w:color w:val="3C78D8"/>
        </w:rPr>
        <w:t>Stock Portfolio</w:t>
      </w:r>
      <w:bookmarkEnd w:id="14"/>
      <w:ins w:id="16" w:author="TINA_WIN10" w:date="2019-06-29T23:54:00Z">
        <w:r w:rsidR="005B4C73">
          <w:rPr>
            <w:rFonts w:ascii="Proxima Nova Semibold" w:eastAsia="Proxima Nova Semibold" w:hAnsi="Proxima Nova Semibold" w:cs="Proxima Nova Semibold"/>
            <w:color w:val="3C78D8"/>
          </w:rPr>
          <w:t xml:space="preserve"> on DDMMYYYY</w:t>
        </w:r>
        <w:commentRangeEnd w:id="15"/>
        <w:r w:rsidR="005B4C73">
          <w:rPr>
            <w:rStyle w:val="CommentReference"/>
          </w:rPr>
          <w:commentReference w:id="15"/>
        </w:r>
      </w:ins>
    </w:p>
    <w:tbl>
      <w:tblPr>
        <w:tblStyle w:val="a"/>
        <w:tblW w:w="96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1095"/>
        <w:gridCol w:w="1095"/>
        <w:gridCol w:w="1545"/>
        <w:gridCol w:w="2475"/>
        <w:gridCol w:w="1500"/>
        <w:tblGridChange w:id="17">
          <w:tblGrid>
            <w:gridCol w:w="1950"/>
            <w:gridCol w:w="1095"/>
            <w:gridCol w:w="1095"/>
            <w:gridCol w:w="1545"/>
            <w:gridCol w:w="2475"/>
            <w:gridCol w:w="1500"/>
          </w:tblGrid>
        </w:tblGridChange>
      </w:tblGrid>
      <w:tr w:rsidR="00777377">
        <w:trPr>
          <w:trHeight w:val="540"/>
        </w:trPr>
        <w:tc>
          <w:tcPr>
            <w:tcW w:w="1950" w:type="dxa"/>
            <w:tcBorders>
              <w:top w:val="single" w:sz="6" w:space="0" w:color="000000"/>
              <w:left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Company</w:t>
            </w:r>
          </w:p>
        </w:tc>
        <w:tc>
          <w:tcPr>
            <w:tcW w:w="1095" w:type="dxa"/>
            <w:tcBorders>
              <w:top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Ticker</w:t>
            </w:r>
          </w:p>
        </w:tc>
        <w:tc>
          <w:tcPr>
            <w:tcW w:w="1095" w:type="dxa"/>
            <w:tcBorders>
              <w:top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 Shares</w:t>
            </w:r>
          </w:p>
        </w:tc>
        <w:tc>
          <w:tcPr>
            <w:tcW w:w="1545" w:type="dxa"/>
            <w:tcBorders>
              <w:top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Price Paid ($)</w:t>
            </w:r>
          </w:p>
        </w:tc>
        <w:tc>
          <w:tcPr>
            <w:tcW w:w="2475" w:type="dxa"/>
            <w:tcBorders>
              <w:top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Purchased Amount ($)</w:t>
            </w:r>
          </w:p>
        </w:tc>
        <w:tc>
          <w:tcPr>
            <w:tcW w:w="1500" w:type="dxa"/>
            <w:tcBorders>
              <w:top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rPr>
                <w:color w:val="FFFFFF"/>
              </w:rPr>
            </w:pPr>
            <w:r>
              <w:rPr>
                <w:color w:val="FFFFFF"/>
              </w:rPr>
              <w:t>Allocation %</w:t>
            </w:r>
          </w:p>
        </w:tc>
      </w:tr>
      <w:tr w:rsidR="00777377">
        <w:trPr>
          <w:trHeight w:val="460"/>
        </w:trPr>
        <w:tc>
          <w:tcPr>
            <w:tcW w:w="195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Adobe</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ADBE</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88</w:t>
            </w:r>
          </w:p>
        </w:tc>
        <w:tc>
          <w:tcPr>
            <w:tcW w:w="154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273.62</w:t>
            </w:r>
          </w:p>
        </w:tc>
        <w:tc>
          <w:tcPr>
            <w:tcW w:w="247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24,078.56</w:t>
            </w:r>
          </w:p>
        </w:tc>
        <w:tc>
          <w:tcPr>
            <w:tcW w:w="1500"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25.38%</w:t>
            </w:r>
          </w:p>
        </w:tc>
      </w:tr>
      <w:tr w:rsidR="00777377">
        <w:trPr>
          <w:trHeight w:val="460"/>
        </w:trPr>
        <w:tc>
          <w:tcPr>
            <w:tcW w:w="195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Beyond Meat</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BYND</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114</w:t>
            </w:r>
          </w:p>
        </w:tc>
        <w:tc>
          <w:tcPr>
            <w:tcW w:w="154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102.49</w:t>
            </w:r>
          </w:p>
        </w:tc>
        <w:tc>
          <w:tcPr>
            <w:tcW w:w="247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11,683.86</w:t>
            </w:r>
          </w:p>
        </w:tc>
        <w:tc>
          <w:tcPr>
            <w:tcW w:w="1500"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12.32%</w:t>
            </w:r>
          </w:p>
        </w:tc>
      </w:tr>
      <w:tr w:rsidR="00777377">
        <w:trPr>
          <w:trHeight w:val="460"/>
        </w:trPr>
        <w:tc>
          <w:tcPr>
            <w:tcW w:w="195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JP Morgan</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JPM</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196</w:t>
            </w:r>
          </w:p>
        </w:tc>
        <w:tc>
          <w:tcPr>
            <w:tcW w:w="154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113.48</w:t>
            </w:r>
          </w:p>
        </w:tc>
        <w:tc>
          <w:tcPr>
            <w:tcW w:w="247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22,242.08</w:t>
            </w:r>
          </w:p>
        </w:tc>
        <w:tc>
          <w:tcPr>
            <w:tcW w:w="1500"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23.45%</w:t>
            </w:r>
          </w:p>
        </w:tc>
      </w:tr>
      <w:tr w:rsidR="00777377">
        <w:trPr>
          <w:trHeight w:val="460"/>
        </w:trPr>
        <w:tc>
          <w:tcPr>
            <w:tcW w:w="195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Pinterest</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PINS</w:t>
            </w: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694</w:t>
            </w:r>
          </w:p>
        </w:tc>
        <w:tc>
          <w:tcPr>
            <w:tcW w:w="154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25.86</w:t>
            </w:r>
          </w:p>
        </w:tc>
        <w:tc>
          <w:tcPr>
            <w:tcW w:w="247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17,946.84</w:t>
            </w:r>
          </w:p>
        </w:tc>
        <w:tc>
          <w:tcPr>
            <w:tcW w:w="1500"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Bdr>
                <w:top w:val="nil"/>
                <w:left w:val="nil"/>
                <w:bottom w:val="nil"/>
                <w:right w:val="nil"/>
                <w:between w:val="nil"/>
              </w:pBdr>
              <w:spacing w:line="360" w:lineRule="auto"/>
              <w:ind w:left="90"/>
            </w:pPr>
            <w:r>
              <w:t>18.92%</w:t>
            </w:r>
          </w:p>
        </w:tc>
      </w:tr>
      <w:tr w:rsidR="00777377" w:rsidTr="005B4C73">
        <w:tblPrEx>
          <w:tblW w:w="96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ExChange w:id="18" w:author="TINA_WIN10" w:date="2019-06-29T23:55:00Z">
            <w:tblPrEx>
              <w:tblW w:w="966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Ex>
          </w:tblPrExChange>
        </w:tblPrEx>
        <w:trPr>
          <w:trHeight w:val="460"/>
          <w:trPrChange w:id="19" w:author="TINA_WIN10" w:date="2019-06-29T23:55:00Z">
            <w:trPr>
              <w:trHeight w:val="460"/>
            </w:trPr>
          </w:trPrChange>
        </w:trPr>
        <w:tc>
          <w:tcPr>
            <w:tcW w:w="1950" w:type="dxa"/>
            <w:tcBorders>
              <w:left w:val="single" w:sz="6" w:space="0" w:color="000000"/>
              <w:right w:val="single" w:sz="6" w:space="0" w:color="000000"/>
            </w:tcBorders>
            <w:tcMar>
              <w:top w:w="0" w:type="dxa"/>
              <w:left w:w="40" w:type="dxa"/>
              <w:bottom w:w="0" w:type="dxa"/>
              <w:right w:w="40" w:type="dxa"/>
            </w:tcMar>
            <w:vAlign w:val="bottom"/>
            <w:tcPrChange w:id="20" w:author="TINA_WIN10" w:date="2019-06-29T23:55:00Z">
              <w:tcPr>
                <w:tcW w:w="195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tcPrChange>
          </w:tcPr>
          <w:p w:rsidR="00777377" w:rsidRDefault="00782847">
            <w:pPr>
              <w:widowControl w:val="0"/>
              <w:pBdr>
                <w:top w:val="nil"/>
                <w:left w:val="nil"/>
                <w:bottom w:val="nil"/>
                <w:right w:val="nil"/>
                <w:between w:val="nil"/>
              </w:pBdr>
              <w:spacing w:line="360" w:lineRule="auto"/>
              <w:ind w:left="90"/>
            </w:pPr>
            <w:r>
              <w:t>Starbucks</w:t>
            </w:r>
          </w:p>
        </w:tc>
        <w:tc>
          <w:tcPr>
            <w:tcW w:w="1095" w:type="dxa"/>
            <w:tcBorders>
              <w:right w:val="single" w:sz="6" w:space="0" w:color="000000"/>
            </w:tcBorders>
            <w:tcMar>
              <w:top w:w="0" w:type="dxa"/>
              <w:left w:w="40" w:type="dxa"/>
              <w:bottom w:w="0" w:type="dxa"/>
              <w:right w:w="40" w:type="dxa"/>
            </w:tcMar>
            <w:vAlign w:val="bottom"/>
            <w:tcPrChange w:id="21" w:author="TINA_WIN10" w:date="2019-06-29T23:55:00Z">
              <w:tcPr>
                <w:tcW w:w="1095" w:type="dxa"/>
                <w:tcBorders>
                  <w:bottom w:val="single" w:sz="6" w:space="0" w:color="000000"/>
                  <w:right w:val="single" w:sz="6" w:space="0" w:color="000000"/>
                </w:tcBorders>
                <w:tcMar>
                  <w:top w:w="0" w:type="dxa"/>
                  <w:left w:w="40" w:type="dxa"/>
                  <w:bottom w:w="0" w:type="dxa"/>
                  <w:right w:w="40" w:type="dxa"/>
                </w:tcMar>
                <w:vAlign w:val="bottom"/>
              </w:tcPr>
            </w:tcPrChange>
          </w:tcPr>
          <w:p w:rsidR="00777377" w:rsidRDefault="00782847">
            <w:pPr>
              <w:widowControl w:val="0"/>
              <w:pBdr>
                <w:top w:val="nil"/>
                <w:left w:val="nil"/>
                <w:bottom w:val="nil"/>
                <w:right w:val="nil"/>
                <w:between w:val="nil"/>
              </w:pBdr>
              <w:spacing w:line="360" w:lineRule="auto"/>
              <w:ind w:left="90"/>
            </w:pPr>
            <w:r>
              <w:t>SBUX</w:t>
            </w:r>
          </w:p>
        </w:tc>
        <w:tc>
          <w:tcPr>
            <w:tcW w:w="1095" w:type="dxa"/>
            <w:tcBorders>
              <w:right w:val="single" w:sz="6" w:space="0" w:color="000000"/>
            </w:tcBorders>
            <w:tcMar>
              <w:top w:w="0" w:type="dxa"/>
              <w:left w:w="40" w:type="dxa"/>
              <w:bottom w:w="0" w:type="dxa"/>
              <w:right w:w="40" w:type="dxa"/>
            </w:tcMar>
            <w:vAlign w:val="bottom"/>
            <w:tcPrChange w:id="22" w:author="TINA_WIN10" w:date="2019-06-29T23:55:00Z">
              <w:tcPr>
                <w:tcW w:w="1095" w:type="dxa"/>
                <w:tcBorders>
                  <w:bottom w:val="single" w:sz="6" w:space="0" w:color="000000"/>
                  <w:right w:val="single" w:sz="6" w:space="0" w:color="000000"/>
                </w:tcBorders>
                <w:tcMar>
                  <w:top w:w="0" w:type="dxa"/>
                  <w:left w:w="40" w:type="dxa"/>
                  <w:bottom w:w="0" w:type="dxa"/>
                  <w:right w:w="40" w:type="dxa"/>
                </w:tcMar>
                <w:vAlign w:val="bottom"/>
              </w:tcPr>
            </w:tcPrChange>
          </w:tcPr>
          <w:p w:rsidR="00777377" w:rsidRDefault="00782847">
            <w:pPr>
              <w:widowControl w:val="0"/>
              <w:pBdr>
                <w:top w:val="nil"/>
                <w:left w:val="nil"/>
                <w:bottom w:val="nil"/>
                <w:right w:val="nil"/>
                <w:between w:val="nil"/>
              </w:pBdr>
              <w:spacing w:line="360" w:lineRule="auto"/>
              <w:ind w:left="90"/>
            </w:pPr>
            <w:r>
              <w:t>246</w:t>
            </w:r>
          </w:p>
        </w:tc>
        <w:tc>
          <w:tcPr>
            <w:tcW w:w="1545" w:type="dxa"/>
            <w:tcBorders>
              <w:right w:val="single" w:sz="6" w:space="0" w:color="000000"/>
            </w:tcBorders>
            <w:tcMar>
              <w:top w:w="0" w:type="dxa"/>
              <w:left w:w="40" w:type="dxa"/>
              <w:bottom w:w="0" w:type="dxa"/>
              <w:right w:w="40" w:type="dxa"/>
            </w:tcMar>
            <w:vAlign w:val="bottom"/>
            <w:tcPrChange w:id="23" w:author="TINA_WIN10" w:date="2019-06-29T23:55:00Z">
              <w:tcPr>
                <w:tcW w:w="1545" w:type="dxa"/>
                <w:tcBorders>
                  <w:bottom w:val="single" w:sz="6" w:space="0" w:color="000000"/>
                  <w:right w:val="single" w:sz="6" w:space="0" w:color="000000"/>
                </w:tcBorders>
                <w:tcMar>
                  <w:top w:w="0" w:type="dxa"/>
                  <w:left w:w="40" w:type="dxa"/>
                  <w:bottom w:w="0" w:type="dxa"/>
                  <w:right w:w="40" w:type="dxa"/>
                </w:tcMar>
                <w:vAlign w:val="bottom"/>
              </w:tcPr>
            </w:tcPrChange>
          </w:tcPr>
          <w:p w:rsidR="00777377" w:rsidRDefault="00782847">
            <w:pPr>
              <w:widowControl w:val="0"/>
              <w:pBdr>
                <w:top w:val="nil"/>
                <w:left w:val="nil"/>
                <w:bottom w:val="nil"/>
                <w:right w:val="nil"/>
                <w:between w:val="nil"/>
              </w:pBdr>
              <w:spacing w:line="360" w:lineRule="auto"/>
              <w:ind w:left="90"/>
            </w:pPr>
            <w:r>
              <w:t>76.85</w:t>
            </w:r>
          </w:p>
        </w:tc>
        <w:tc>
          <w:tcPr>
            <w:tcW w:w="2475" w:type="dxa"/>
            <w:tcBorders>
              <w:right w:val="single" w:sz="6" w:space="0" w:color="000000"/>
            </w:tcBorders>
            <w:tcMar>
              <w:top w:w="0" w:type="dxa"/>
              <w:left w:w="40" w:type="dxa"/>
              <w:bottom w:w="0" w:type="dxa"/>
              <w:right w:w="40" w:type="dxa"/>
            </w:tcMar>
            <w:vAlign w:val="bottom"/>
            <w:tcPrChange w:id="24" w:author="TINA_WIN10" w:date="2019-06-29T23:55:00Z">
              <w:tcPr>
                <w:tcW w:w="2475" w:type="dxa"/>
                <w:tcBorders>
                  <w:bottom w:val="single" w:sz="6" w:space="0" w:color="000000"/>
                  <w:right w:val="single" w:sz="6" w:space="0" w:color="000000"/>
                </w:tcBorders>
                <w:tcMar>
                  <w:top w:w="0" w:type="dxa"/>
                  <w:left w:w="40" w:type="dxa"/>
                  <w:bottom w:w="0" w:type="dxa"/>
                  <w:right w:w="40" w:type="dxa"/>
                </w:tcMar>
                <w:vAlign w:val="bottom"/>
              </w:tcPr>
            </w:tcPrChange>
          </w:tcPr>
          <w:p w:rsidR="00777377" w:rsidRDefault="00782847">
            <w:pPr>
              <w:widowControl w:val="0"/>
              <w:pBdr>
                <w:top w:val="nil"/>
                <w:left w:val="nil"/>
                <w:bottom w:val="nil"/>
                <w:right w:val="nil"/>
                <w:between w:val="nil"/>
              </w:pBdr>
              <w:spacing w:line="360" w:lineRule="auto"/>
              <w:ind w:left="90"/>
            </w:pPr>
            <w:r>
              <w:t>18,905.10</w:t>
            </w:r>
          </w:p>
        </w:tc>
        <w:tc>
          <w:tcPr>
            <w:tcW w:w="1500" w:type="dxa"/>
            <w:tcBorders>
              <w:right w:val="single" w:sz="6" w:space="0" w:color="000000"/>
            </w:tcBorders>
            <w:tcMar>
              <w:top w:w="0" w:type="dxa"/>
              <w:left w:w="40" w:type="dxa"/>
              <w:bottom w:w="0" w:type="dxa"/>
              <w:right w:w="40" w:type="dxa"/>
            </w:tcMar>
            <w:vAlign w:val="bottom"/>
            <w:tcPrChange w:id="25" w:author="TINA_WIN10" w:date="2019-06-29T23:55:00Z">
              <w:tcPr>
                <w:tcW w:w="1500" w:type="dxa"/>
                <w:tcBorders>
                  <w:bottom w:val="single" w:sz="6" w:space="0" w:color="000000"/>
                  <w:right w:val="single" w:sz="6" w:space="0" w:color="000000"/>
                </w:tcBorders>
                <w:tcMar>
                  <w:top w:w="0" w:type="dxa"/>
                  <w:left w:w="40" w:type="dxa"/>
                  <w:bottom w:w="0" w:type="dxa"/>
                  <w:right w:w="40" w:type="dxa"/>
                </w:tcMar>
                <w:vAlign w:val="bottom"/>
              </w:tcPr>
            </w:tcPrChange>
          </w:tcPr>
          <w:p w:rsidR="00777377" w:rsidRDefault="00782847">
            <w:pPr>
              <w:widowControl w:val="0"/>
              <w:pBdr>
                <w:top w:val="nil"/>
                <w:left w:val="nil"/>
                <w:bottom w:val="nil"/>
                <w:right w:val="nil"/>
                <w:between w:val="nil"/>
              </w:pBdr>
              <w:spacing w:line="360" w:lineRule="auto"/>
              <w:ind w:left="90"/>
            </w:pPr>
            <w:r>
              <w:t>19.93%</w:t>
            </w:r>
          </w:p>
        </w:tc>
      </w:tr>
      <w:tr w:rsidR="005B4C73">
        <w:trPr>
          <w:trHeight w:val="460"/>
          <w:ins w:id="26" w:author="TINA_WIN10" w:date="2019-06-29T23:55:00Z"/>
        </w:trPr>
        <w:tc>
          <w:tcPr>
            <w:tcW w:w="1950"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5B4C73" w:rsidRDefault="005B4C73">
            <w:pPr>
              <w:widowControl w:val="0"/>
              <w:pBdr>
                <w:top w:val="nil"/>
                <w:left w:val="nil"/>
                <w:bottom w:val="nil"/>
                <w:right w:val="nil"/>
                <w:between w:val="nil"/>
              </w:pBdr>
              <w:spacing w:line="360" w:lineRule="auto"/>
              <w:ind w:left="90"/>
              <w:rPr>
                <w:ins w:id="27" w:author="TINA_WIN10" w:date="2019-06-29T23:55:00Z"/>
              </w:rPr>
            </w:pPr>
            <w:ins w:id="28" w:author="TINA_WIN10" w:date="2019-06-29T23:55:00Z">
              <w:r>
                <w:t>Any Cash?</w:t>
              </w:r>
            </w:ins>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5B4C73" w:rsidRDefault="005B4C73">
            <w:pPr>
              <w:widowControl w:val="0"/>
              <w:pBdr>
                <w:top w:val="nil"/>
                <w:left w:val="nil"/>
                <w:bottom w:val="nil"/>
                <w:right w:val="nil"/>
                <w:between w:val="nil"/>
              </w:pBdr>
              <w:spacing w:line="360" w:lineRule="auto"/>
              <w:ind w:left="90"/>
              <w:rPr>
                <w:ins w:id="29" w:author="TINA_WIN10" w:date="2019-06-29T23:55:00Z"/>
              </w:rPr>
            </w:pPr>
          </w:p>
        </w:tc>
        <w:tc>
          <w:tcPr>
            <w:tcW w:w="1095" w:type="dxa"/>
            <w:tcBorders>
              <w:bottom w:val="single" w:sz="6" w:space="0" w:color="000000"/>
              <w:right w:val="single" w:sz="6" w:space="0" w:color="000000"/>
            </w:tcBorders>
            <w:tcMar>
              <w:top w:w="0" w:type="dxa"/>
              <w:left w:w="40" w:type="dxa"/>
              <w:bottom w:w="0" w:type="dxa"/>
              <w:right w:w="40" w:type="dxa"/>
            </w:tcMar>
            <w:vAlign w:val="bottom"/>
          </w:tcPr>
          <w:p w:rsidR="005B4C73" w:rsidRDefault="005B4C73">
            <w:pPr>
              <w:widowControl w:val="0"/>
              <w:pBdr>
                <w:top w:val="nil"/>
                <w:left w:val="nil"/>
                <w:bottom w:val="nil"/>
                <w:right w:val="nil"/>
                <w:between w:val="nil"/>
              </w:pBdr>
              <w:spacing w:line="360" w:lineRule="auto"/>
              <w:ind w:left="90"/>
              <w:rPr>
                <w:ins w:id="30" w:author="TINA_WIN10" w:date="2019-06-29T23:55:00Z"/>
              </w:rPr>
            </w:pPr>
          </w:p>
        </w:tc>
        <w:tc>
          <w:tcPr>
            <w:tcW w:w="1545" w:type="dxa"/>
            <w:tcBorders>
              <w:bottom w:val="single" w:sz="6" w:space="0" w:color="000000"/>
              <w:right w:val="single" w:sz="6" w:space="0" w:color="000000"/>
            </w:tcBorders>
            <w:tcMar>
              <w:top w:w="0" w:type="dxa"/>
              <w:left w:w="40" w:type="dxa"/>
              <w:bottom w:w="0" w:type="dxa"/>
              <w:right w:w="40" w:type="dxa"/>
            </w:tcMar>
            <w:vAlign w:val="bottom"/>
          </w:tcPr>
          <w:p w:rsidR="005B4C73" w:rsidRDefault="005B4C73">
            <w:pPr>
              <w:widowControl w:val="0"/>
              <w:pBdr>
                <w:top w:val="nil"/>
                <w:left w:val="nil"/>
                <w:bottom w:val="nil"/>
                <w:right w:val="nil"/>
                <w:between w:val="nil"/>
              </w:pBdr>
              <w:spacing w:line="360" w:lineRule="auto"/>
              <w:ind w:left="90"/>
              <w:rPr>
                <w:ins w:id="31" w:author="TINA_WIN10" w:date="2019-06-29T23:55:00Z"/>
              </w:rPr>
            </w:pPr>
          </w:p>
        </w:tc>
        <w:tc>
          <w:tcPr>
            <w:tcW w:w="2475" w:type="dxa"/>
            <w:tcBorders>
              <w:bottom w:val="single" w:sz="6" w:space="0" w:color="000000"/>
              <w:right w:val="single" w:sz="6" w:space="0" w:color="000000"/>
            </w:tcBorders>
            <w:tcMar>
              <w:top w:w="0" w:type="dxa"/>
              <w:left w:w="40" w:type="dxa"/>
              <w:bottom w:w="0" w:type="dxa"/>
              <w:right w:w="40" w:type="dxa"/>
            </w:tcMar>
            <w:vAlign w:val="bottom"/>
          </w:tcPr>
          <w:p w:rsidR="005B4C73" w:rsidRDefault="005B4C73">
            <w:pPr>
              <w:widowControl w:val="0"/>
              <w:pBdr>
                <w:top w:val="nil"/>
                <w:left w:val="nil"/>
                <w:bottom w:val="nil"/>
                <w:right w:val="nil"/>
                <w:between w:val="nil"/>
              </w:pBdr>
              <w:spacing w:line="360" w:lineRule="auto"/>
              <w:ind w:left="90"/>
              <w:rPr>
                <w:ins w:id="32" w:author="TINA_WIN10" w:date="2019-06-29T23:55:00Z"/>
              </w:rPr>
            </w:pPr>
          </w:p>
        </w:tc>
        <w:tc>
          <w:tcPr>
            <w:tcW w:w="1500" w:type="dxa"/>
            <w:tcBorders>
              <w:bottom w:val="single" w:sz="6" w:space="0" w:color="000000"/>
              <w:right w:val="single" w:sz="6" w:space="0" w:color="000000"/>
            </w:tcBorders>
            <w:tcMar>
              <w:top w:w="0" w:type="dxa"/>
              <w:left w:w="40" w:type="dxa"/>
              <w:bottom w:w="0" w:type="dxa"/>
              <w:right w:w="40" w:type="dxa"/>
            </w:tcMar>
            <w:vAlign w:val="bottom"/>
          </w:tcPr>
          <w:p w:rsidR="005B4C73" w:rsidRDefault="005B4C73">
            <w:pPr>
              <w:widowControl w:val="0"/>
              <w:pBdr>
                <w:top w:val="nil"/>
                <w:left w:val="nil"/>
                <w:bottom w:val="nil"/>
                <w:right w:val="nil"/>
                <w:between w:val="nil"/>
              </w:pBdr>
              <w:spacing w:line="360" w:lineRule="auto"/>
              <w:ind w:left="90"/>
              <w:rPr>
                <w:ins w:id="33" w:author="TINA_WIN10" w:date="2019-06-29T23:55:00Z"/>
              </w:rPr>
            </w:pPr>
          </w:p>
        </w:tc>
      </w:tr>
    </w:tbl>
    <w:p w:rsidR="00777377" w:rsidRDefault="00782847">
      <w:pPr>
        <w:pStyle w:val="Heading3"/>
        <w:spacing w:line="360" w:lineRule="auto"/>
      </w:pPr>
      <w:bookmarkStart w:id="34" w:name="_d8yn3xfp2tzc" w:colFirst="0" w:colLast="0"/>
      <w:bookmarkStart w:id="35" w:name="_Toc12126309"/>
      <w:bookmarkEnd w:id="34"/>
      <w:r>
        <w:rPr>
          <w:i/>
        </w:rPr>
        <w:t>Adobe (ADBE)</w:t>
      </w:r>
      <w:bookmarkEnd w:id="35"/>
      <w:r>
        <w:t xml:space="preserve"> </w:t>
      </w:r>
    </w:p>
    <w:p w:rsidR="00777377" w:rsidRDefault="00782847">
      <w:pPr>
        <w:spacing w:line="360" w:lineRule="auto"/>
        <w:rPr>
          <w:i/>
        </w:rPr>
      </w:pPr>
      <w:r>
        <w:rPr>
          <w:highlight w:val="white"/>
        </w:rPr>
        <w:t xml:space="preserve">Adobe is one of the largest diversified software companies in the world. Public trading began on August 20, 1986. Today, the company is mostly focused on creating multimedia software </w:t>
      </w:r>
      <w:r w:rsidR="007265F2">
        <w:rPr>
          <w:highlight w:val="white"/>
        </w:rPr>
        <w:t>products but</w:t>
      </w:r>
      <w:r>
        <w:rPr>
          <w:highlight w:val="white"/>
        </w:rPr>
        <w:t xml:space="preserve"> are now also expanding towards digital marketing media software. Its products include Adobe Document Cloud, Adobe Creative Cloud, and Adobe Experience Cloud</w:t>
      </w:r>
      <w:r>
        <w:rPr>
          <w:highlight w:val="white"/>
          <w:vertAlign w:val="superscript"/>
        </w:rPr>
        <w:t>1.</w:t>
      </w:r>
    </w:p>
    <w:p w:rsidR="00777377" w:rsidRDefault="00782847">
      <w:pPr>
        <w:pStyle w:val="Heading3"/>
        <w:spacing w:line="360" w:lineRule="auto"/>
      </w:pPr>
      <w:bookmarkStart w:id="36" w:name="_Toc12126310"/>
      <w:r>
        <w:rPr>
          <w:i/>
        </w:rPr>
        <w:lastRenderedPageBreak/>
        <w:t>JP Morgan (JPM)</w:t>
      </w:r>
      <w:bookmarkEnd w:id="36"/>
      <w:r>
        <w:t xml:space="preserve"> </w:t>
      </w:r>
    </w:p>
    <w:p w:rsidR="00777377" w:rsidRDefault="00782847">
      <w:pPr>
        <w:spacing w:line="360" w:lineRule="auto"/>
        <w:rPr>
          <w:i/>
        </w:rPr>
      </w:pPr>
      <w:r>
        <w:t>J.P. Morgan Chase &amp; Co. is an investment bank and financial services company. The consumer portion of the company operates under the Chase name and branding. Its offerings include personal and business banking, credit cards, and loans. JP Morgan is the name under which they perform asset management as well as personal and investment banking</w:t>
      </w:r>
      <w:r>
        <w:rPr>
          <w:vertAlign w:val="superscript"/>
        </w:rPr>
        <w:t>2</w:t>
      </w:r>
      <w:r>
        <w:t>. S&amp;P named it as the 6th largest bank by total assets in the world in 2018</w:t>
      </w:r>
      <w:r>
        <w:rPr>
          <w:vertAlign w:val="superscript"/>
        </w:rPr>
        <w:t>3</w:t>
      </w:r>
      <w:r>
        <w:t xml:space="preserve">. </w:t>
      </w:r>
    </w:p>
    <w:p w:rsidR="00777377" w:rsidRDefault="00782847">
      <w:pPr>
        <w:pStyle w:val="Heading3"/>
        <w:spacing w:line="360" w:lineRule="auto"/>
        <w:rPr>
          <w:i/>
        </w:rPr>
      </w:pPr>
      <w:bookmarkStart w:id="37" w:name="_Toc12126311"/>
      <w:r>
        <w:rPr>
          <w:i/>
        </w:rPr>
        <w:t>Starbucks (SBUX)</w:t>
      </w:r>
      <w:bookmarkEnd w:id="37"/>
      <w:r>
        <w:rPr>
          <w:i/>
        </w:rPr>
        <w:t xml:space="preserve">  </w:t>
      </w:r>
    </w:p>
    <w:p w:rsidR="00777377" w:rsidRDefault="00782847">
      <w:pPr>
        <w:spacing w:line="360" w:lineRule="auto"/>
        <w:rPr>
          <w:i/>
        </w:rPr>
      </w:pPr>
      <w:r>
        <w:t>Starbucks is a producer, marketer and retailer of coffee. This company operates in North America/Latin America, China/Asia Pacific, and Europe/Middle East/Africa. Included in its brand portfolio are Starbucks Coffee, Seattle’s Best Coffee, Teavana, Tazo, Evolution Fresh, La Boulange, Ethos Water and Torrefazione Italia Coffee. Worldwide they have 22,519 stores as of June 15, 2018</w:t>
      </w:r>
      <w:r>
        <w:rPr>
          <w:vertAlign w:val="superscript"/>
        </w:rPr>
        <w:t>4</w:t>
      </w:r>
      <w:r>
        <w:t>.</w:t>
      </w:r>
    </w:p>
    <w:p w:rsidR="00777377" w:rsidRDefault="00782847">
      <w:pPr>
        <w:pStyle w:val="Heading3"/>
        <w:spacing w:line="360" w:lineRule="auto"/>
        <w:rPr>
          <w:i/>
        </w:rPr>
      </w:pPr>
      <w:bookmarkStart w:id="38" w:name="_Toc12126312"/>
      <w:r>
        <w:rPr>
          <w:i/>
        </w:rPr>
        <w:t>Beyond Meat</w:t>
      </w:r>
      <w:r w:rsidR="007265F2">
        <w:rPr>
          <w:i/>
        </w:rPr>
        <w:t xml:space="preserve"> </w:t>
      </w:r>
      <w:r>
        <w:rPr>
          <w:i/>
        </w:rPr>
        <w:t>(BYND)</w:t>
      </w:r>
      <w:bookmarkEnd w:id="38"/>
    </w:p>
    <w:p w:rsidR="00777377" w:rsidRDefault="00782847">
      <w:pPr>
        <w:spacing w:line="360" w:lineRule="auto"/>
        <w:rPr>
          <w:i/>
        </w:rPr>
      </w:pPr>
      <w:r>
        <w:t xml:space="preserve">Beyond Meat is a </w:t>
      </w:r>
      <w:r w:rsidR="007265F2">
        <w:t>plant-based</w:t>
      </w:r>
      <w:r>
        <w:t xml:space="preserve"> meal alternative company. Their products can be found at Whole Foods, TGIF, and an increasing number of fast food chains. It filed for IPO on May 2019. Its stock spiked 163% the day it celebrated its IPO which set a record not only as the best IPO of </w:t>
      </w:r>
      <w:r w:rsidR="007265F2">
        <w:t>2019</w:t>
      </w:r>
      <w:r w:rsidR="007265F2">
        <w:rPr>
          <w:vertAlign w:val="superscript"/>
        </w:rPr>
        <w:t>5,</w:t>
      </w:r>
      <w:r>
        <w:t xml:space="preserve"> but as the best performing first day IPO since the start of the century</w:t>
      </w:r>
      <w:r>
        <w:rPr>
          <w:vertAlign w:val="superscript"/>
        </w:rPr>
        <w:t>6</w:t>
      </w:r>
      <w:r>
        <w:t>.</w:t>
      </w:r>
    </w:p>
    <w:p w:rsidR="00777377" w:rsidRDefault="00782847">
      <w:pPr>
        <w:pStyle w:val="Heading3"/>
        <w:spacing w:line="360" w:lineRule="auto"/>
      </w:pPr>
      <w:bookmarkStart w:id="39" w:name="_Toc12126313"/>
      <w:r>
        <w:rPr>
          <w:i/>
        </w:rPr>
        <w:t>Pinterest (PINS)</w:t>
      </w:r>
      <w:bookmarkEnd w:id="39"/>
      <w:r>
        <w:t xml:space="preserve"> </w:t>
      </w:r>
    </w:p>
    <w:p w:rsidR="00777377" w:rsidRDefault="00782847">
      <w:pPr>
        <w:spacing w:line="360" w:lineRule="auto"/>
      </w:pPr>
      <w:r>
        <w:t xml:space="preserve">Pinterest is a social media platform that is used to create and discover creative ideas. The company filed for an IPO in April 2019. In 2018, </w:t>
      </w:r>
      <w:r w:rsidR="007265F2">
        <w:t>its</w:t>
      </w:r>
      <w:r>
        <w:t xml:space="preserve"> revenue increased by 60%. They recently experienced two quarters of profits based on ad sales, which shows an upward trend as they had recently experienced two years of losses prior</w:t>
      </w:r>
      <w:r>
        <w:rPr>
          <w:vertAlign w:val="superscript"/>
        </w:rPr>
        <w:t>7</w:t>
      </w:r>
      <w:r>
        <w:t>.</w:t>
      </w:r>
    </w:p>
    <w:p w:rsidR="00777377" w:rsidRDefault="00782847">
      <w:pPr>
        <w:pStyle w:val="Heading2"/>
        <w:spacing w:line="360" w:lineRule="auto"/>
        <w:rPr>
          <w:rFonts w:ascii="Proxima Nova Semibold" w:eastAsia="Proxima Nova Semibold" w:hAnsi="Proxima Nova Semibold" w:cs="Proxima Nova Semibold"/>
          <w:color w:val="3C78D8"/>
        </w:rPr>
      </w:pPr>
      <w:bookmarkStart w:id="40" w:name="_Toc12126314"/>
      <w:r>
        <w:rPr>
          <w:rFonts w:ascii="Proxima Nova Semibold" w:eastAsia="Proxima Nova Semibold" w:hAnsi="Proxima Nova Semibold" w:cs="Proxima Nova Semibold"/>
          <w:color w:val="3C78D8"/>
        </w:rPr>
        <w:t>Portfolio Analysis</w:t>
      </w:r>
      <w:bookmarkEnd w:id="40"/>
    </w:p>
    <w:p w:rsidR="00777377" w:rsidRDefault="00782847">
      <w:pPr>
        <w:spacing w:line="360" w:lineRule="auto"/>
        <w:ind w:firstLine="720"/>
      </w:pPr>
      <w:r>
        <w:t xml:space="preserve">Because our portfolio contains two recently IPOed stocks, only three of the stocks have enough historical data to perform certain analyses accurately. For this reason, some of the analysis below will not contain all of our stocks. </w:t>
      </w:r>
    </w:p>
    <w:p w:rsidR="00777377" w:rsidRDefault="00782847">
      <w:pPr>
        <w:pStyle w:val="Heading3"/>
        <w:spacing w:line="360" w:lineRule="auto"/>
        <w:rPr>
          <w:ins w:id="41" w:author="TINA_WIN10" w:date="2019-06-30T00:00:00Z"/>
        </w:rPr>
      </w:pPr>
      <w:bookmarkStart w:id="42" w:name="_Toc12126315"/>
      <w:r>
        <w:lastRenderedPageBreak/>
        <w:t>Daily Statistics</w:t>
      </w:r>
      <w:bookmarkEnd w:id="42"/>
      <w:ins w:id="43" w:author="TINA_WIN10" w:date="2019-06-30T00:00:00Z">
        <w:r w:rsidR="005B4C73">
          <w:t xml:space="preserve"> </w:t>
        </w:r>
      </w:ins>
    </w:p>
    <w:p w:rsidR="005B4C73" w:rsidRPr="005B4C73" w:rsidRDefault="005B4C73" w:rsidP="005B4C73">
      <w:pPr>
        <w:rPr>
          <w:ins w:id="44" w:author="TINA_WIN10" w:date="2019-06-30T00:00:00Z"/>
        </w:rPr>
        <w:pPrChange w:id="45" w:author="TINA_WIN10" w:date="2019-06-30T00:00:00Z">
          <w:pPr>
            <w:pStyle w:val="Heading3"/>
            <w:spacing w:line="360" w:lineRule="auto"/>
          </w:pPr>
        </w:pPrChange>
      </w:pPr>
      <w:commentRangeStart w:id="46"/>
      <w:ins w:id="47" w:author="TINA_WIN10" w:date="2019-06-30T00:00:00Z">
        <w:r>
          <w:t xml:space="preserve">Please </w:t>
        </w:r>
      </w:ins>
      <w:ins w:id="48" w:author="TINA_WIN10" w:date="2019-06-30T00:01:00Z">
        <w:r>
          <w:t xml:space="preserve">briefly </w:t>
        </w:r>
      </w:ins>
      <w:ins w:id="49" w:author="TINA_WIN10" w:date="2019-06-30T00:00:00Z">
        <w:r>
          <w:t>introduce the methodology, such as t</w:t>
        </w:r>
      </w:ins>
      <w:ins w:id="50" w:author="TINA_WIN10" w:date="2019-06-30T00:01:00Z">
        <w:r>
          <w:t>he t</w:t>
        </w:r>
      </w:ins>
      <w:ins w:id="51" w:author="TINA_WIN10" w:date="2019-06-30T00:00:00Z">
        <w:r>
          <w:t>ime horizon, data source</w:t>
        </w:r>
      </w:ins>
      <w:ins w:id="52" w:author="TINA_WIN10" w:date="2019-06-30T00:01:00Z">
        <w:r>
          <w:t>s</w:t>
        </w:r>
      </w:ins>
      <w:ins w:id="53" w:author="TINA_WIN10" w:date="2019-06-30T00:00:00Z">
        <w:r>
          <w:t xml:space="preserve">, etc. </w:t>
        </w:r>
      </w:ins>
      <w:commentRangeEnd w:id="46"/>
      <w:ins w:id="54" w:author="TINA_WIN10" w:date="2019-06-30T00:01:00Z">
        <w:r>
          <w:rPr>
            <w:rStyle w:val="CommentReference"/>
          </w:rPr>
          <w:commentReference w:id="46"/>
        </w:r>
      </w:ins>
    </w:p>
    <w:p w:rsidR="005B4C73" w:rsidRPr="005B4C73" w:rsidRDefault="005B4C73" w:rsidP="005B4C73">
      <w:pPr>
        <w:pPrChange w:id="55" w:author="TINA_WIN10" w:date="2019-06-30T00:00:00Z">
          <w:pPr>
            <w:pStyle w:val="Heading3"/>
            <w:spacing w:line="360" w:lineRule="auto"/>
          </w:pPr>
        </w:pPrChange>
      </w:pPr>
    </w:p>
    <w:p w:rsidR="00777377" w:rsidRDefault="00782847">
      <w:pPr>
        <w:spacing w:line="360" w:lineRule="auto"/>
      </w:pPr>
      <w:r>
        <w:t xml:space="preserve">Adobe had the highest average daily return and standalone risk due to its high return mean and standard deviation. The stock with the highest daily loss is JP Morgan. </w:t>
      </w:r>
    </w:p>
    <w:p w:rsidR="00777377" w:rsidRDefault="00777377"/>
    <w:tbl>
      <w:tblPr>
        <w:tblStyle w:val="a0"/>
        <w:tblW w:w="9593"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2600"/>
        <w:gridCol w:w="3150"/>
        <w:gridCol w:w="3843"/>
      </w:tblGrid>
      <w:tr w:rsidR="00777377" w:rsidTr="007B21DD">
        <w:trPr>
          <w:trHeight w:val="347"/>
        </w:trPr>
        <w:tc>
          <w:tcPr>
            <w:tcW w:w="26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 xml:space="preserve"> </w:t>
            </w:r>
          </w:p>
        </w:tc>
        <w:tc>
          <w:tcPr>
            <w:tcW w:w="315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Return mean</w:t>
            </w:r>
          </w:p>
        </w:tc>
        <w:tc>
          <w:tcPr>
            <w:tcW w:w="3843"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Standard deviation of return</w:t>
            </w:r>
          </w:p>
        </w:tc>
      </w:tr>
      <w:tr w:rsidR="00777377" w:rsidTr="007B21DD">
        <w:trPr>
          <w:trHeight w:val="359"/>
        </w:trPr>
        <w:tc>
          <w:tcPr>
            <w:tcW w:w="2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ADBE</w:t>
            </w:r>
          </w:p>
        </w:tc>
        <w:tc>
          <w:tcPr>
            <w:tcW w:w="3150"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rPr>
            </w:pPr>
            <w:r>
              <w:rPr>
                <w:sz w:val="20"/>
                <w:szCs w:val="20"/>
                <w:highlight w:val="white"/>
              </w:rPr>
              <w:t>0.0012</w:t>
            </w:r>
          </w:p>
        </w:tc>
        <w:tc>
          <w:tcPr>
            <w:tcW w:w="38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rPr>
            </w:pPr>
            <w:r>
              <w:rPr>
                <w:sz w:val="20"/>
                <w:szCs w:val="20"/>
                <w:highlight w:val="white"/>
              </w:rPr>
              <w:t>0.0224</w:t>
            </w:r>
          </w:p>
        </w:tc>
      </w:tr>
      <w:tr w:rsidR="00777377" w:rsidTr="007B21DD">
        <w:trPr>
          <w:trHeight w:val="336"/>
        </w:trPr>
        <w:tc>
          <w:tcPr>
            <w:tcW w:w="2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JPM</w:t>
            </w:r>
          </w:p>
        </w:tc>
        <w:tc>
          <w:tcPr>
            <w:tcW w:w="315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rPr>
            </w:pPr>
            <w:r>
              <w:rPr>
                <w:sz w:val="20"/>
                <w:szCs w:val="20"/>
                <w:highlight w:val="white"/>
              </w:rPr>
              <w:t>-0.0002</w:t>
            </w:r>
          </w:p>
        </w:tc>
        <w:tc>
          <w:tcPr>
            <w:tcW w:w="3843"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rPr>
            </w:pPr>
            <w:r>
              <w:rPr>
                <w:sz w:val="20"/>
                <w:szCs w:val="20"/>
                <w:highlight w:val="white"/>
              </w:rPr>
              <w:t>0.0139</w:t>
            </w:r>
          </w:p>
        </w:tc>
      </w:tr>
      <w:tr w:rsidR="00777377" w:rsidTr="007B21DD">
        <w:trPr>
          <w:trHeight w:val="280"/>
        </w:trPr>
        <w:tc>
          <w:tcPr>
            <w:tcW w:w="2600"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SBUX</w:t>
            </w:r>
          </w:p>
        </w:tc>
        <w:tc>
          <w:tcPr>
            <w:tcW w:w="3150"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0.0006</w:t>
            </w:r>
          </w:p>
        </w:tc>
        <w:tc>
          <w:tcPr>
            <w:tcW w:w="3843"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0.0148</w:t>
            </w:r>
          </w:p>
        </w:tc>
      </w:tr>
    </w:tbl>
    <w:p w:rsidR="00777377" w:rsidRDefault="00777377">
      <w:pPr>
        <w:spacing w:line="360" w:lineRule="auto"/>
      </w:pPr>
    </w:p>
    <w:p w:rsidR="00777377" w:rsidRDefault="00782847">
      <w:pPr>
        <w:pStyle w:val="Heading3"/>
        <w:spacing w:line="360" w:lineRule="auto"/>
      </w:pPr>
      <w:bookmarkStart w:id="56" w:name="_tsddws5ua8e9" w:colFirst="0" w:colLast="0"/>
      <w:bookmarkStart w:id="57" w:name="_Toc12126316"/>
      <w:bookmarkEnd w:id="56"/>
      <w:r>
        <w:t>CAPM</w:t>
      </w:r>
      <w:bookmarkEnd w:id="57"/>
    </w:p>
    <w:p w:rsidR="00777377" w:rsidRDefault="00782847">
      <w:pPr>
        <w:spacing w:line="360" w:lineRule="auto"/>
      </w:pPr>
      <w:r>
        <w:t>Stocks with a Beta greater than 1 are more volatile than the market, while stocks with a Beta below are less volatile than the market. Our most volatile stock was Adobe with a beta of 1.167. The least volatile stock was Starbucks.</w:t>
      </w:r>
    </w:p>
    <w:p w:rsidR="00777377" w:rsidRDefault="00777377">
      <w:pPr>
        <w:rPr>
          <w:sz w:val="20"/>
          <w:szCs w:val="20"/>
        </w:rPr>
      </w:pPr>
    </w:p>
    <w:tbl>
      <w:tblPr>
        <w:tblStyle w:val="a1"/>
        <w:tblW w:w="9826"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678"/>
        <w:gridCol w:w="3738"/>
        <w:gridCol w:w="4410"/>
      </w:tblGrid>
      <w:tr w:rsidR="00777377" w:rsidTr="007B21DD">
        <w:trPr>
          <w:trHeight w:val="524"/>
        </w:trPr>
        <w:tc>
          <w:tcPr>
            <w:tcW w:w="167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 xml:space="preserve"> </w:t>
            </w:r>
          </w:p>
        </w:tc>
        <w:tc>
          <w:tcPr>
            <w:tcW w:w="373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Intercept</w:t>
            </w:r>
          </w:p>
          <w:p w:rsidR="00777377" w:rsidRDefault="00782847">
            <w:pPr>
              <w:rPr>
                <w:b/>
                <w:sz w:val="20"/>
                <w:szCs w:val="20"/>
              </w:rPr>
            </w:pPr>
            <w:r>
              <w:rPr>
                <w:b/>
                <w:sz w:val="20"/>
                <w:szCs w:val="20"/>
              </w:rPr>
              <w:t xml:space="preserve">(p-value) </w:t>
            </w:r>
          </w:p>
        </w:tc>
        <w:tc>
          <w:tcPr>
            <w:tcW w:w="4410"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Beta</w:t>
            </w:r>
          </w:p>
          <w:p w:rsidR="00777377" w:rsidRDefault="00782847">
            <w:pPr>
              <w:rPr>
                <w:b/>
                <w:sz w:val="20"/>
                <w:szCs w:val="20"/>
              </w:rPr>
            </w:pPr>
            <w:r>
              <w:rPr>
                <w:b/>
                <w:sz w:val="20"/>
                <w:szCs w:val="20"/>
              </w:rPr>
              <w:t>(p-value)</w:t>
            </w:r>
          </w:p>
        </w:tc>
      </w:tr>
      <w:tr w:rsidR="00777377" w:rsidTr="007B21DD">
        <w:trPr>
          <w:trHeight w:val="564"/>
        </w:trPr>
        <w:tc>
          <w:tcPr>
            <w:tcW w:w="1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ADBE</w:t>
            </w:r>
          </w:p>
        </w:tc>
        <w:tc>
          <w:tcPr>
            <w:tcW w:w="3738"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0.0009</w:t>
            </w:r>
          </w:p>
          <w:p w:rsidR="00777377" w:rsidRDefault="00782847">
            <w:pPr>
              <w:rPr>
                <w:sz w:val="20"/>
                <w:szCs w:val="20"/>
              </w:rPr>
            </w:pPr>
            <w:r>
              <w:rPr>
                <w:sz w:val="20"/>
                <w:szCs w:val="20"/>
              </w:rPr>
              <w:t xml:space="preserve">P-value: </w:t>
            </w:r>
            <w:r>
              <w:rPr>
                <w:sz w:val="20"/>
                <w:szCs w:val="20"/>
                <w:highlight w:val="white"/>
              </w:rPr>
              <w:t>0.2152</w:t>
            </w:r>
          </w:p>
        </w:tc>
        <w:tc>
          <w:tcPr>
            <w:tcW w:w="4410"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1.16667</w:t>
            </w:r>
          </w:p>
          <w:p w:rsidR="00777377" w:rsidRDefault="00782847">
            <w:pPr>
              <w:rPr>
                <w:sz w:val="20"/>
                <w:szCs w:val="20"/>
              </w:rPr>
            </w:pPr>
            <w:r>
              <w:rPr>
                <w:sz w:val="20"/>
                <w:szCs w:val="20"/>
              </w:rPr>
              <w:t xml:space="preserve">P-Value: </w:t>
            </w:r>
            <w:r>
              <w:rPr>
                <w:sz w:val="20"/>
                <w:szCs w:val="20"/>
                <w:highlight w:val="white"/>
              </w:rPr>
              <w:t>&lt;.0001</w:t>
            </w:r>
          </w:p>
        </w:tc>
      </w:tr>
      <w:tr w:rsidR="00777377" w:rsidTr="007B21DD">
        <w:trPr>
          <w:trHeight w:val="564"/>
        </w:trPr>
        <w:tc>
          <w:tcPr>
            <w:tcW w:w="1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JPM</w:t>
            </w:r>
          </w:p>
        </w:tc>
        <w:tc>
          <w:tcPr>
            <w:tcW w:w="3738"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0.0005</w:t>
            </w:r>
          </w:p>
          <w:p w:rsidR="00777377" w:rsidRDefault="00782847">
            <w:pPr>
              <w:rPr>
                <w:sz w:val="20"/>
                <w:szCs w:val="20"/>
                <w:highlight w:val="white"/>
              </w:rPr>
            </w:pPr>
            <w:r>
              <w:rPr>
                <w:sz w:val="20"/>
                <w:szCs w:val="20"/>
                <w:highlight w:val="white"/>
              </w:rPr>
              <w:t>P-Value:0.1742</w:t>
            </w:r>
          </w:p>
        </w:tc>
        <w:tc>
          <w:tcPr>
            <w:tcW w:w="4410"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1.0405</w:t>
            </w:r>
          </w:p>
          <w:p w:rsidR="00777377" w:rsidRDefault="00782847">
            <w:pPr>
              <w:rPr>
                <w:sz w:val="20"/>
                <w:szCs w:val="20"/>
              </w:rPr>
            </w:pPr>
            <w:r>
              <w:rPr>
                <w:sz w:val="20"/>
                <w:szCs w:val="20"/>
              </w:rPr>
              <w:t xml:space="preserve">P-Value: </w:t>
            </w:r>
            <w:r>
              <w:rPr>
                <w:sz w:val="20"/>
                <w:szCs w:val="20"/>
                <w:highlight w:val="white"/>
              </w:rPr>
              <w:t>&lt;.0001</w:t>
            </w:r>
          </w:p>
        </w:tc>
      </w:tr>
      <w:tr w:rsidR="00777377" w:rsidTr="007B21DD">
        <w:trPr>
          <w:trHeight w:val="564"/>
        </w:trPr>
        <w:tc>
          <w:tcPr>
            <w:tcW w:w="1678"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SBUX</w:t>
            </w:r>
          </w:p>
        </w:tc>
        <w:tc>
          <w:tcPr>
            <w:tcW w:w="3738"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0.0008</w:t>
            </w:r>
          </w:p>
          <w:p w:rsidR="00777377" w:rsidRDefault="00782847">
            <w:pPr>
              <w:rPr>
                <w:sz w:val="20"/>
                <w:szCs w:val="20"/>
              </w:rPr>
            </w:pPr>
            <w:r>
              <w:rPr>
                <w:sz w:val="20"/>
                <w:szCs w:val="20"/>
                <w:highlight w:val="white"/>
              </w:rPr>
              <w:t>P-Value: 0.3340</w:t>
            </w:r>
          </w:p>
        </w:tc>
        <w:tc>
          <w:tcPr>
            <w:tcW w:w="4410"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0.7144</w:t>
            </w:r>
          </w:p>
          <w:p w:rsidR="00777377" w:rsidRDefault="00782847">
            <w:pPr>
              <w:rPr>
                <w:sz w:val="20"/>
                <w:szCs w:val="20"/>
              </w:rPr>
            </w:pPr>
            <w:r>
              <w:rPr>
                <w:sz w:val="20"/>
                <w:szCs w:val="20"/>
                <w:highlight w:val="white"/>
              </w:rPr>
              <w:t>P-Value: &lt;.0001</w:t>
            </w:r>
          </w:p>
        </w:tc>
      </w:tr>
    </w:tbl>
    <w:p w:rsidR="000C2A53" w:rsidRDefault="000C2A53" w:rsidP="000C2A53">
      <w:bookmarkStart w:id="58" w:name="_9mgfhe4xydbm" w:colFirst="0" w:colLast="0"/>
      <w:bookmarkStart w:id="59" w:name="_ntrpvrbbxaln" w:colFirst="0" w:colLast="0"/>
      <w:bookmarkEnd w:id="58"/>
      <w:bookmarkEnd w:id="59"/>
    </w:p>
    <w:p w:rsidR="00777377" w:rsidRDefault="00782847">
      <w:pPr>
        <w:pStyle w:val="Heading3"/>
        <w:spacing w:line="360" w:lineRule="auto"/>
        <w:rPr>
          <w:sz w:val="20"/>
          <w:szCs w:val="20"/>
        </w:rPr>
      </w:pPr>
      <w:bookmarkStart w:id="60" w:name="_Toc12126317"/>
      <w:r>
        <w:t>Fama french 5 Factor Model</w:t>
      </w:r>
      <w:bookmarkEnd w:id="60"/>
    </w:p>
    <w:p w:rsidR="00777377" w:rsidRDefault="00782847">
      <w:pPr>
        <w:spacing w:line="360" w:lineRule="auto"/>
      </w:pPr>
      <w:r>
        <w:t xml:space="preserve">JP Morgan and Starbucks have the highest expected returns if high book to market stocks outperform low book to market stocks. JP Morgan and Adobe were our most aggressive stocks if large cap stocks outperformed small cap stocks. </w:t>
      </w:r>
    </w:p>
    <w:p w:rsidR="00777377" w:rsidRDefault="00777377">
      <w:pPr>
        <w:rPr>
          <w:sz w:val="20"/>
          <w:szCs w:val="20"/>
        </w:rPr>
      </w:pPr>
    </w:p>
    <w:tbl>
      <w:tblPr>
        <w:tblStyle w:val="a2"/>
        <w:tblW w:w="944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013"/>
        <w:gridCol w:w="2168"/>
        <w:gridCol w:w="2167"/>
        <w:gridCol w:w="2167"/>
        <w:gridCol w:w="1925"/>
      </w:tblGrid>
      <w:tr w:rsidR="00777377" w:rsidTr="000C2A53">
        <w:trPr>
          <w:trHeight w:val="915"/>
        </w:trPr>
        <w:tc>
          <w:tcPr>
            <w:tcW w:w="101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lastRenderedPageBreak/>
              <w:t xml:space="preserve"> </w:t>
            </w:r>
          </w:p>
        </w:tc>
        <w:tc>
          <w:tcPr>
            <w:tcW w:w="2168"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SMB</w:t>
            </w:r>
          </w:p>
          <w:p w:rsidR="00777377" w:rsidRDefault="00782847">
            <w:pPr>
              <w:rPr>
                <w:b/>
                <w:sz w:val="20"/>
                <w:szCs w:val="20"/>
              </w:rPr>
            </w:pPr>
            <w:r>
              <w:rPr>
                <w:b/>
                <w:sz w:val="20"/>
                <w:szCs w:val="20"/>
              </w:rPr>
              <w:t>(p-value)</w:t>
            </w:r>
          </w:p>
        </w:tc>
        <w:tc>
          <w:tcPr>
            <w:tcW w:w="216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HML</w:t>
            </w:r>
          </w:p>
          <w:p w:rsidR="00777377" w:rsidRDefault="00782847">
            <w:pPr>
              <w:rPr>
                <w:b/>
                <w:sz w:val="20"/>
                <w:szCs w:val="20"/>
              </w:rPr>
            </w:pPr>
            <w:r>
              <w:rPr>
                <w:b/>
                <w:sz w:val="20"/>
                <w:szCs w:val="20"/>
              </w:rPr>
              <w:t>(p-value)</w:t>
            </w:r>
          </w:p>
        </w:tc>
        <w:tc>
          <w:tcPr>
            <w:tcW w:w="2167"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RMW</w:t>
            </w:r>
          </w:p>
          <w:p w:rsidR="00777377" w:rsidRDefault="00782847">
            <w:pPr>
              <w:rPr>
                <w:b/>
                <w:sz w:val="20"/>
                <w:szCs w:val="20"/>
              </w:rPr>
            </w:pPr>
            <w:r>
              <w:rPr>
                <w:b/>
                <w:sz w:val="20"/>
                <w:szCs w:val="20"/>
              </w:rPr>
              <w:t>(p-value)</w:t>
            </w:r>
          </w:p>
        </w:tc>
        <w:tc>
          <w:tcPr>
            <w:tcW w:w="1925" w:type="dxa"/>
            <w:tcBorders>
              <w:top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CMA</w:t>
            </w:r>
          </w:p>
          <w:p w:rsidR="00777377" w:rsidRDefault="00782847">
            <w:pPr>
              <w:rPr>
                <w:b/>
                <w:sz w:val="20"/>
                <w:szCs w:val="20"/>
              </w:rPr>
            </w:pPr>
            <w:r>
              <w:rPr>
                <w:b/>
                <w:sz w:val="20"/>
                <w:szCs w:val="20"/>
              </w:rPr>
              <w:t>(p-value)</w:t>
            </w:r>
          </w:p>
        </w:tc>
      </w:tr>
      <w:tr w:rsidR="00777377" w:rsidTr="000C2A53">
        <w:trPr>
          <w:trHeight w:val="870"/>
        </w:trPr>
        <w:tc>
          <w:tcPr>
            <w:tcW w:w="10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ADBE</w:t>
            </w:r>
          </w:p>
        </w:tc>
        <w:tc>
          <w:tcPr>
            <w:tcW w:w="2168"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-0.2571</w:t>
            </w:r>
          </w:p>
          <w:p w:rsidR="00777377" w:rsidRDefault="00782847">
            <w:pPr>
              <w:rPr>
                <w:sz w:val="20"/>
                <w:szCs w:val="20"/>
              </w:rPr>
            </w:pPr>
            <w:r>
              <w:rPr>
                <w:sz w:val="20"/>
                <w:szCs w:val="20"/>
              </w:rPr>
              <w:t>P-Value:</w:t>
            </w:r>
          </w:p>
          <w:p w:rsidR="00777377" w:rsidRDefault="00782847">
            <w:pPr>
              <w:rPr>
                <w:sz w:val="20"/>
                <w:szCs w:val="20"/>
              </w:rPr>
            </w:pPr>
            <w:r>
              <w:rPr>
                <w:sz w:val="20"/>
                <w:szCs w:val="20"/>
                <w:highlight w:val="white"/>
              </w:rPr>
              <w:t>0.0616</w:t>
            </w:r>
          </w:p>
        </w:tc>
        <w:tc>
          <w:tcPr>
            <w:tcW w:w="2167"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-1.1851</w:t>
            </w:r>
          </w:p>
          <w:p w:rsidR="00777377" w:rsidRDefault="00782847">
            <w:pPr>
              <w:rPr>
                <w:sz w:val="20"/>
                <w:szCs w:val="20"/>
              </w:rPr>
            </w:pPr>
            <w:r>
              <w:rPr>
                <w:sz w:val="20"/>
                <w:szCs w:val="20"/>
              </w:rPr>
              <w:t>P-Value:</w:t>
            </w:r>
          </w:p>
          <w:p w:rsidR="00777377" w:rsidRDefault="00782847">
            <w:pPr>
              <w:rPr>
                <w:sz w:val="20"/>
                <w:szCs w:val="20"/>
              </w:rPr>
            </w:pPr>
            <w:r>
              <w:rPr>
                <w:sz w:val="20"/>
                <w:szCs w:val="20"/>
                <w:highlight w:val="white"/>
              </w:rPr>
              <w:t>&lt;.0001</w:t>
            </w:r>
          </w:p>
        </w:tc>
        <w:tc>
          <w:tcPr>
            <w:tcW w:w="2167"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-0.4388</w:t>
            </w:r>
          </w:p>
          <w:p w:rsidR="00777377" w:rsidRDefault="00782847">
            <w:pPr>
              <w:rPr>
                <w:sz w:val="20"/>
                <w:szCs w:val="20"/>
              </w:rPr>
            </w:pPr>
            <w:r>
              <w:rPr>
                <w:sz w:val="20"/>
                <w:szCs w:val="20"/>
              </w:rPr>
              <w:t>P-Value:</w:t>
            </w:r>
          </w:p>
          <w:p w:rsidR="00777377" w:rsidRDefault="00782847">
            <w:pPr>
              <w:rPr>
                <w:sz w:val="20"/>
                <w:szCs w:val="20"/>
              </w:rPr>
            </w:pPr>
            <w:r>
              <w:rPr>
                <w:sz w:val="20"/>
                <w:szCs w:val="20"/>
                <w:highlight w:val="white"/>
              </w:rPr>
              <w:t>0.0270</w:t>
            </w:r>
          </w:p>
        </w:tc>
        <w:tc>
          <w:tcPr>
            <w:tcW w:w="1925"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rPr>
              <w:t xml:space="preserve"> </w:t>
            </w:r>
            <w:r>
              <w:rPr>
                <w:sz w:val="20"/>
                <w:szCs w:val="20"/>
                <w:highlight w:val="white"/>
              </w:rPr>
              <w:t>-1.0515</w:t>
            </w:r>
          </w:p>
          <w:p w:rsidR="00777377" w:rsidRDefault="00782847">
            <w:pPr>
              <w:rPr>
                <w:sz w:val="20"/>
                <w:szCs w:val="20"/>
              </w:rPr>
            </w:pPr>
            <w:r>
              <w:rPr>
                <w:sz w:val="20"/>
                <w:szCs w:val="20"/>
              </w:rPr>
              <w:t>P-Value:</w:t>
            </w:r>
          </w:p>
          <w:p w:rsidR="00777377" w:rsidRDefault="00782847">
            <w:pPr>
              <w:rPr>
                <w:sz w:val="20"/>
                <w:szCs w:val="20"/>
              </w:rPr>
            </w:pPr>
            <w:r>
              <w:rPr>
                <w:sz w:val="20"/>
                <w:szCs w:val="20"/>
                <w:highlight w:val="white"/>
              </w:rPr>
              <w:t>&lt;.0001</w:t>
            </w:r>
          </w:p>
        </w:tc>
      </w:tr>
      <w:tr w:rsidR="00777377" w:rsidTr="000C2A53">
        <w:trPr>
          <w:trHeight w:val="924"/>
        </w:trPr>
        <w:tc>
          <w:tcPr>
            <w:tcW w:w="10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JPM</w:t>
            </w:r>
          </w:p>
        </w:tc>
        <w:tc>
          <w:tcPr>
            <w:tcW w:w="2168"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-0.2810</w:t>
            </w:r>
          </w:p>
          <w:p w:rsidR="00777377" w:rsidRDefault="00782847">
            <w:pPr>
              <w:rPr>
                <w:sz w:val="20"/>
                <w:szCs w:val="20"/>
                <w:highlight w:val="white"/>
              </w:rPr>
            </w:pPr>
            <w:r>
              <w:rPr>
                <w:sz w:val="20"/>
                <w:szCs w:val="20"/>
                <w:highlight w:val="white"/>
              </w:rPr>
              <w:t>P-Value:</w:t>
            </w:r>
          </w:p>
          <w:p w:rsidR="00777377" w:rsidRDefault="00782847">
            <w:pPr>
              <w:rPr>
                <w:sz w:val="20"/>
                <w:szCs w:val="20"/>
              </w:rPr>
            </w:pPr>
            <w:r>
              <w:rPr>
                <w:sz w:val="20"/>
                <w:szCs w:val="20"/>
                <w:highlight w:val="white"/>
              </w:rPr>
              <w:t>0.0002</w:t>
            </w:r>
          </w:p>
        </w:tc>
        <w:tc>
          <w:tcPr>
            <w:tcW w:w="2167"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1.5044</w:t>
            </w:r>
          </w:p>
          <w:p w:rsidR="00777377" w:rsidRDefault="00782847">
            <w:pPr>
              <w:rPr>
                <w:sz w:val="20"/>
                <w:szCs w:val="20"/>
              </w:rPr>
            </w:pPr>
            <w:r>
              <w:rPr>
                <w:sz w:val="20"/>
                <w:szCs w:val="20"/>
              </w:rPr>
              <w:t>P-Value:</w:t>
            </w:r>
          </w:p>
          <w:p w:rsidR="00777377" w:rsidRDefault="00782847">
            <w:pPr>
              <w:rPr>
                <w:sz w:val="20"/>
                <w:szCs w:val="20"/>
              </w:rPr>
            </w:pPr>
            <w:r>
              <w:rPr>
                <w:sz w:val="20"/>
                <w:szCs w:val="20"/>
                <w:highlight w:val="white"/>
              </w:rPr>
              <w:t>&lt;.0001</w:t>
            </w:r>
          </w:p>
        </w:tc>
        <w:tc>
          <w:tcPr>
            <w:tcW w:w="2167"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-0.3229</w:t>
            </w:r>
          </w:p>
          <w:p w:rsidR="00777377" w:rsidRDefault="00782847">
            <w:pPr>
              <w:rPr>
                <w:sz w:val="20"/>
                <w:szCs w:val="20"/>
                <w:highlight w:val="white"/>
              </w:rPr>
            </w:pPr>
            <w:r>
              <w:rPr>
                <w:sz w:val="20"/>
                <w:szCs w:val="20"/>
                <w:highlight w:val="white"/>
              </w:rPr>
              <w:t>P-Value:</w:t>
            </w:r>
          </w:p>
          <w:p w:rsidR="00777377" w:rsidRDefault="00782847">
            <w:pPr>
              <w:rPr>
                <w:sz w:val="20"/>
                <w:szCs w:val="20"/>
              </w:rPr>
            </w:pPr>
            <w:r>
              <w:rPr>
                <w:sz w:val="20"/>
                <w:szCs w:val="20"/>
                <w:highlight w:val="white"/>
              </w:rPr>
              <w:t>0.0029</w:t>
            </w:r>
          </w:p>
        </w:tc>
        <w:tc>
          <w:tcPr>
            <w:tcW w:w="1925"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-1.1145</w:t>
            </w:r>
          </w:p>
          <w:p w:rsidR="00777377" w:rsidRDefault="00782847">
            <w:pPr>
              <w:rPr>
                <w:sz w:val="20"/>
                <w:szCs w:val="20"/>
                <w:highlight w:val="white"/>
              </w:rPr>
            </w:pPr>
            <w:r>
              <w:rPr>
                <w:sz w:val="20"/>
                <w:szCs w:val="20"/>
                <w:highlight w:val="white"/>
              </w:rPr>
              <w:t>P-Value:</w:t>
            </w:r>
          </w:p>
          <w:p w:rsidR="00777377" w:rsidRDefault="00782847">
            <w:pPr>
              <w:rPr>
                <w:sz w:val="20"/>
                <w:szCs w:val="20"/>
              </w:rPr>
            </w:pPr>
            <w:r>
              <w:rPr>
                <w:sz w:val="20"/>
                <w:szCs w:val="20"/>
              </w:rPr>
              <w:t>&lt;.0001</w:t>
            </w:r>
          </w:p>
        </w:tc>
      </w:tr>
      <w:tr w:rsidR="00777377" w:rsidTr="000C2A53">
        <w:trPr>
          <w:trHeight w:val="924"/>
        </w:trPr>
        <w:tc>
          <w:tcPr>
            <w:tcW w:w="1013" w:type="dxa"/>
            <w:tcBorders>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b/>
                <w:sz w:val="20"/>
                <w:szCs w:val="20"/>
              </w:rPr>
            </w:pPr>
            <w:r>
              <w:rPr>
                <w:b/>
                <w:sz w:val="20"/>
                <w:szCs w:val="20"/>
              </w:rPr>
              <w:t>SBUX</w:t>
            </w:r>
          </w:p>
        </w:tc>
        <w:tc>
          <w:tcPr>
            <w:tcW w:w="216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-0.1428</w:t>
            </w:r>
          </w:p>
          <w:p w:rsidR="00777377" w:rsidRDefault="00782847">
            <w:pPr>
              <w:rPr>
                <w:sz w:val="20"/>
                <w:szCs w:val="20"/>
                <w:highlight w:val="white"/>
              </w:rPr>
            </w:pPr>
            <w:r>
              <w:rPr>
                <w:sz w:val="20"/>
                <w:szCs w:val="20"/>
                <w:highlight w:val="white"/>
              </w:rPr>
              <w:t>P-Value:</w:t>
            </w:r>
          </w:p>
          <w:p w:rsidR="00777377" w:rsidRDefault="00782847">
            <w:pPr>
              <w:rPr>
                <w:sz w:val="20"/>
                <w:szCs w:val="20"/>
                <w:highlight w:val="white"/>
              </w:rPr>
            </w:pPr>
            <w:r>
              <w:rPr>
                <w:sz w:val="20"/>
                <w:szCs w:val="20"/>
                <w:highlight w:val="white"/>
              </w:rPr>
              <w:t>0.3852</w:t>
            </w:r>
          </w:p>
        </w:tc>
        <w:tc>
          <w:tcPr>
            <w:tcW w:w="2167"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0.1470</w:t>
            </w:r>
          </w:p>
          <w:p w:rsidR="00777377" w:rsidRDefault="00782847">
            <w:pPr>
              <w:rPr>
                <w:sz w:val="20"/>
                <w:szCs w:val="20"/>
                <w:highlight w:val="white"/>
              </w:rPr>
            </w:pPr>
            <w:r>
              <w:rPr>
                <w:sz w:val="20"/>
                <w:szCs w:val="20"/>
                <w:highlight w:val="white"/>
              </w:rPr>
              <w:t>P-Value:</w:t>
            </w:r>
          </w:p>
          <w:p w:rsidR="00777377" w:rsidRDefault="00782847">
            <w:pPr>
              <w:rPr>
                <w:sz w:val="20"/>
                <w:szCs w:val="20"/>
              </w:rPr>
            </w:pPr>
            <w:r>
              <w:rPr>
                <w:sz w:val="20"/>
                <w:szCs w:val="20"/>
                <w:highlight w:val="white"/>
              </w:rPr>
              <w:t>0.4707</w:t>
            </w:r>
          </w:p>
        </w:tc>
        <w:tc>
          <w:tcPr>
            <w:tcW w:w="2167" w:type="dxa"/>
            <w:tcBorders>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0.1969</w:t>
            </w:r>
          </w:p>
          <w:p w:rsidR="00777377" w:rsidRDefault="00782847">
            <w:pPr>
              <w:rPr>
                <w:sz w:val="20"/>
                <w:szCs w:val="20"/>
                <w:highlight w:val="white"/>
              </w:rPr>
            </w:pPr>
            <w:r>
              <w:rPr>
                <w:sz w:val="20"/>
                <w:szCs w:val="20"/>
                <w:highlight w:val="white"/>
              </w:rPr>
              <w:t>P-Value:</w:t>
            </w:r>
          </w:p>
          <w:p w:rsidR="00777377" w:rsidRDefault="00782847">
            <w:pPr>
              <w:rPr>
                <w:sz w:val="20"/>
                <w:szCs w:val="20"/>
                <w:highlight w:val="white"/>
              </w:rPr>
            </w:pPr>
            <w:r>
              <w:rPr>
                <w:sz w:val="20"/>
                <w:szCs w:val="20"/>
                <w:highlight w:val="white"/>
              </w:rPr>
              <w:t>0.4058</w:t>
            </w:r>
          </w:p>
        </w:tc>
        <w:tc>
          <w:tcPr>
            <w:tcW w:w="19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rPr>
                <w:sz w:val="20"/>
                <w:szCs w:val="20"/>
                <w:highlight w:val="white"/>
              </w:rPr>
            </w:pPr>
            <w:r>
              <w:rPr>
                <w:sz w:val="20"/>
                <w:szCs w:val="20"/>
                <w:highlight w:val="white"/>
              </w:rPr>
              <w:t>0.1013</w:t>
            </w:r>
          </w:p>
          <w:p w:rsidR="00777377" w:rsidRDefault="00782847">
            <w:pPr>
              <w:rPr>
                <w:sz w:val="20"/>
                <w:szCs w:val="20"/>
                <w:highlight w:val="white"/>
              </w:rPr>
            </w:pPr>
            <w:r>
              <w:rPr>
                <w:sz w:val="20"/>
                <w:szCs w:val="20"/>
                <w:highlight w:val="white"/>
              </w:rPr>
              <w:t>P-Value:</w:t>
            </w:r>
          </w:p>
          <w:p w:rsidR="00777377" w:rsidRDefault="00782847">
            <w:pPr>
              <w:rPr>
                <w:sz w:val="20"/>
                <w:szCs w:val="20"/>
                <w:highlight w:val="white"/>
              </w:rPr>
            </w:pPr>
            <w:r>
              <w:rPr>
                <w:sz w:val="20"/>
                <w:szCs w:val="20"/>
                <w:highlight w:val="white"/>
              </w:rPr>
              <w:t>0.7429</w:t>
            </w:r>
          </w:p>
        </w:tc>
      </w:tr>
    </w:tbl>
    <w:p w:rsidR="00777377" w:rsidRDefault="00777377"/>
    <w:p w:rsidR="00777377" w:rsidRDefault="00782847">
      <w:pPr>
        <w:pStyle w:val="Heading3"/>
        <w:spacing w:line="360" w:lineRule="auto"/>
      </w:pPr>
      <w:bookmarkStart w:id="61" w:name="_Toc12126318"/>
      <w:r>
        <w:t>Safety First Ratio &amp; Sharpe Ratio</w:t>
      </w:r>
      <w:bookmarkEnd w:id="61"/>
    </w:p>
    <w:p w:rsidR="00777377" w:rsidRDefault="00782847">
      <w:pPr>
        <w:spacing w:line="360" w:lineRule="auto"/>
      </w:pPr>
      <w:r>
        <w:t xml:space="preserve">We calculated the </w:t>
      </w:r>
      <w:r w:rsidR="007265F2">
        <w:t>Safety-First</w:t>
      </w:r>
      <w:r>
        <w:t xml:space="preserve"> Ratio and Sharpe Ratio for our primary stocks using a 4% as our acceptable annual rate. Our best risk adjusted stock is Adobe and our worst is JP Morgan. </w:t>
      </w:r>
    </w:p>
    <w:p w:rsidR="00777377" w:rsidRDefault="00777377">
      <w:pPr>
        <w:spacing w:line="240" w:lineRule="auto"/>
        <w:jc w:val="center"/>
        <w:rPr>
          <w:color w:val="222222"/>
          <w:highlight w:val="white"/>
        </w:rPr>
      </w:pPr>
    </w:p>
    <w:tbl>
      <w:tblPr>
        <w:tblStyle w:val="a3"/>
        <w:tblW w:w="904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15"/>
        <w:gridCol w:w="3015"/>
        <w:gridCol w:w="3015"/>
      </w:tblGrid>
      <w:tr w:rsidR="00777377" w:rsidTr="000C2A53">
        <w:trPr>
          <w:trHeight w:val="348"/>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Stock Name</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Sharpe-ratio</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Safety First Ratio</w:t>
            </w:r>
          </w:p>
        </w:tc>
      </w:tr>
      <w:tr w:rsidR="00777377" w:rsidTr="000C2A53">
        <w:trPr>
          <w:trHeight w:val="303"/>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ADBE</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sz w:val="18"/>
                <w:szCs w:val="18"/>
                <w:highlight w:val="white"/>
              </w:rPr>
            </w:pPr>
            <w:r>
              <w:rPr>
                <w:rFonts w:ascii="Roboto" w:eastAsia="Roboto" w:hAnsi="Roboto" w:cs="Roboto"/>
                <w:color w:val="222222"/>
                <w:highlight w:val="white"/>
              </w:rPr>
              <w:t>.0521</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 xml:space="preserve">.0494 </w:t>
            </w:r>
          </w:p>
        </w:tc>
      </w:tr>
      <w:tr w:rsidR="00777377" w:rsidTr="000C2A53">
        <w:trPr>
          <w:trHeight w:val="249"/>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JPM</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-0.019</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-0.0233</w:t>
            </w:r>
          </w:p>
        </w:tc>
      </w:tr>
      <w:tr w:rsidR="00777377" w:rsidTr="000C2A53">
        <w:trPr>
          <w:trHeight w:val="186"/>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SBUX</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0.0402</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 xml:space="preserve">0.0362 </w:t>
            </w:r>
          </w:p>
        </w:tc>
      </w:tr>
      <w:tr w:rsidR="00777377" w:rsidTr="000C2A53">
        <w:trPr>
          <w:trHeight w:val="267"/>
        </w:trPr>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b/>
                <w:color w:val="222222"/>
                <w:highlight w:val="white"/>
              </w:rPr>
            </w:pPr>
            <w:r>
              <w:rPr>
                <w:rFonts w:ascii="Roboto" w:eastAsia="Roboto" w:hAnsi="Roboto" w:cs="Roboto"/>
                <w:b/>
                <w:color w:val="222222"/>
                <w:highlight w:val="white"/>
              </w:rPr>
              <w:t>S&amp;P500</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-0.0323</w:t>
            </w:r>
          </w:p>
        </w:tc>
        <w:tc>
          <w:tcPr>
            <w:tcW w:w="226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777377" w:rsidRDefault="00782847">
            <w:pPr>
              <w:spacing w:line="240" w:lineRule="auto"/>
              <w:jc w:val="center"/>
              <w:rPr>
                <w:rFonts w:ascii="Roboto" w:eastAsia="Roboto" w:hAnsi="Roboto" w:cs="Roboto"/>
                <w:color w:val="222222"/>
                <w:highlight w:val="white"/>
              </w:rPr>
            </w:pPr>
            <w:r>
              <w:rPr>
                <w:rFonts w:ascii="Roboto" w:eastAsia="Roboto" w:hAnsi="Roboto" w:cs="Roboto"/>
                <w:color w:val="222222"/>
                <w:highlight w:val="white"/>
              </w:rPr>
              <w:t>-0.0324</w:t>
            </w:r>
          </w:p>
        </w:tc>
      </w:tr>
    </w:tbl>
    <w:p w:rsidR="00777377" w:rsidRDefault="00777377"/>
    <w:p w:rsidR="00777377" w:rsidRDefault="00782847">
      <w:pPr>
        <w:pStyle w:val="Heading3"/>
      </w:pPr>
      <w:bookmarkStart w:id="62" w:name="_Toc12126319"/>
      <w:r>
        <w:t>Best/Worst Performing Stocks</w:t>
      </w:r>
      <w:bookmarkEnd w:id="62"/>
    </w:p>
    <w:tbl>
      <w:tblPr>
        <w:tblStyle w:val="a4"/>
        <w:tblW w:w="937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515"/>
        <w:gridCol w:w="1065"/>
        <w:gridCol w:w="915"/>
        <w:gridCol w:w="1185"/>
        <w:gridCol w:w="1155"/>
        <w:gridCol w:w="1470"/>
        <w:gridCol w:w="1080"/>
        <w:gridCol w:w="990"/>
      </w:tblGrid>
      <w:tr w:rsidR="00777377">
        <w:trPr>
          <w:trHeight w:val="900"/>
        </w:trPr>
        <w:tc>
          <w:tcPr>
            <w:tcW w:w="1515" w:type="dxa"/>
            <w:tcBorders>
              <w:top w:val="single" w:sz="6" w:space="0" w:color="000000"/>
              <w:left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Company</w:t>
            </w:r>
          </w:p>
        </w:tc>
        <w:tc>
          <w:tcPr>
            <w:tcW w:w="1065"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Ticker</w:t>
            </w:r>
          </w:p>
        </w:tc>
        <w:tc>
          <w:tcPr>
            <w:tcW w:w="915"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Rank</w:t>
            </w:r>
          </w:p>
        </w:tc>
        <w:tc>
          <w:tcPr>
            <w:tcW w:w="1185"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 Shares</w:t>
            </w:r>
          </w:p>
        </w:tc>
        <w:tc>
          <w:tcPr>
            <w:tcW w:w="1155"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Ave Price Paid ($)</w:t>
            </w:r>
          </w:p>
        </w:tc>
        <w:tc>
          <w:tcPr>
            <w:tcW w:w="1470"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Purchased Amount ($)</w:t>
            </w:r>
          </w:p>
        </w:tc>
        <w:tc>
          <w:tcPr>
            <w:tcW w:w="1080"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Price Sold</w:t>
            </w:r>
          </w:p>
        </w:tc>
        <w:tc>
          <w:tcPr>
            <w:tcW w:w="990" w:type="dxa"/>
            <w:tcBorders>
              <w:top w:val="single" w:sz="6" w:space="0" w:color="000000"/>
              <w:bottom w:val="single" w:sz="6" w:space="0" w:color="000000"/>
              <w:right w:val="single" w:sz="6" w:space="0" w:color="000000"/>
            </w:tcBorders>
            <w:shd w:val="clear" w:color="auto" w:fill="1155CC"/>
            <w:tcMar>
              <w:top w:w="0" w:type="dxa"/>
              <w:left w:w="40" w:type="dxa"/>
              <w:bottom w:w="0" w:type="dxa"/>
              <w:right w:w="40" w:type="dxa"/>
            </w:tcMar>
            <w:vAlign w:val="bottom"/>
          </w:tcPr>
          <w:p w:rsidR="00777377" w:rsidRDefault="00782847">
            <w:pPr>
              <w:widowControl w:val="0"/>
            </w:pPr>
            <w:r>
              <w:rPr>
                <w:color w:val="FFFFFF"/>
              </w:rPr>
              <w:t>Return</w:t>
            </w:r>
          </w:p>
        </w:tc>
      </w:tr>
      <w:tr w:rsidR="00777377" w:rsidTr="000C2A53">
        <w:trPr>
          <w:trHeight w:val="516"/>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t>Beyond Meat</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BYND</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114</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102.49</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11,683.86</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142.1</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39%</w:t>
            </w:r>
          </w:p>
        </w:tc>
      </w:tr>
      <w:tr w:rsidR="00777377" w:rsidTr="000C2A53">
        <w:trPr>
          <w:trHeight w:val="534"/>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t>Starbucks</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SBUX</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246</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76.85</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18,905.10</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83.39</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9%</w:t>
            </w:r>
          </w:p>
        </w:tc>
      </w:tr>
      <w:tr w:rsidR="00777377" w:rsidTr="000C2A53">
        <w:trPr>
          <w:trHeight w:val="435"/>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t>Pinterest</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PINS</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3</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694</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25.86</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17,946.84</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26.93</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4%</w:t>
            </w:r>
          </w:p>
        </w:tc>
      </w:tr>
      <w:tr w:rsidR="00777377" w:rsidTr="000C2A53">
        <w:trPr>
          <w:trHeight w:val="426"/>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lastRenderedPageBreak/>
              <w:t>Adobe</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ADBE</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4</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88</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273.62</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24,078.56</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276.75</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w:t>
            </w:r>
          </w:p>
        </w:tc>
      </w:tr>
      <w:tr w:rsidR="00777377" w:rsidTr="000C2A53">
        <w:trPr>
          <w:trHeight w:val="444"/>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t>JP Morgan</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JPM</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5</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196</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113.48</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22,242.08</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109.3</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-4%</w:t>
            </w:r>
          </w:p>
        </w:tc>
      </w:tr>
      <w:tr w:rsidR="00777377" w:rsidTr="000C2A53">
        <w:trPr>
          <w:trHeight w:val="417"/>
        </w:trPr>
        <w:tc>
          <w:tcPr>
            <w:tcW w:w="1515" w:type="dxa"/>
            <w:tcBorders>
              <w:left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pPr>
            <w:r>
              <w:t>S&amp;P 500</w:t>
            </w:r>
          </w:p>
        </w:tc>
        <w:tc>
          <w:tcPr>
            <w:tcW w:w="106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91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118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1155"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147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108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w:t>
            </w:r>
          </w:p>
        </w:tc>
        <w:tc>
          <w:tcPr>
            <w:tcW w:w="990" w:type="dxa"/>
            <w:tcBorders>
              <w:bottom w:val="single" w:sz="6" w:space="0" w:color="000000"/>
              <w:right w:val="single" w:sz="6" w:space="0" w:color="000000"/>
            </w:tcBorders>
            <w:tcMar>
              <w:top w:w="0" w:type="dxa"/>
              <w:left w:w="40" w:type="dxa"/>
              <w:bottom w:w="0" w:type="dxa"/>
              <w:right w:w="40" w:type="dxa"/>
            </w:tcMar>
            <w:vAlign w:val="center"/>
          </w:tcPr>
          <w:p w:rsidR="00777377" w:rsidRDefault="00782847" w:rsidP="000C2A53">
            <w:pPr>
              <w:widowControl w:val="0"/>
              <w:jc w:val="center"/>
            </w:pPr>
            <w:r>
              <w:t>-.3%</w:t>
            </w:r>
          </w:p>
        </w:tc>
      </w:tr>
    </w:tbl>
    <w:p w:rsidR="00777377" w:rsidRDefault="00777377"/>
    <w:tbl>
      <w:tblPr>
        <w:tblStyle w:val="a5"/>
        <w:tblW w:w="3555"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600" w:firstRow="0" w:lastRow="0" w:firstColumn="0" w:lastColumn="0" w:noHBand="1" w:noVBand="1"/>
      </w:tblPr>
      <w:tblGrid>
        <w:gridCol w:w="1950"/>
        <w:gridCol w:w="1605"/>
      </w:tblGrid>
      <w:tr w:rsidR="00777377">
        <w:trPr>
          <w:trHeight w:val="460"/>
        </w:trPr>
        <w:tc>
          <w:tcPr>
            <w:tcW w:w="1950" w:type="dxa"/>
            <w:tcBorders>
              <w:top w:val="single" w:sz="6" w:space="0" w:color="000000"/>
              <w:left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rPr>
                <w:b/>
                <w:color w:val="FFFFFF"/>
              </w:rPr>
            </w:pPr>
            <w:r>
              <w:rPr>
                <w:b/>
                <w:color w:val="FFFFFF"/>
              </w:rPr>
              <w:t>Opening Balance</w:t>
            </w:r>
          </w:p>
        </w:tc>
        <w:tc>
          <w:tcPr>
            <w:tcW w:w="1605" w:type="dxa"/>
            <w:tcBorders>
              <w:top w:val="single" w:sz="6" w:space="0" w:color="000000"/>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jc w:val="right"/>
            </w:pPr>
            <w:r>
              <w:t>$100,000.00</w:t>
            </w:r>
          </w:p>
        </w:tc>
      </w:tr>
      <w:tr w:rsidR="00777377">
        <w:trPr>
          <w:trHeight w:val="460"/>
        </w:trPr>
        <w:tc>
          <w:tcPr>
            <w:tcW w:w="1950" w:type="dxa"/>
            <w:tcBorders>
              <w:left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rPr>
                <w:b/>
                <w:color w:val="FFFFFF"/>
              </w:rPr>
            </w:pPr>
            <w:r>
              <w:rPr>
                <w:b/>
                <w:color w:val="FFFFFF"/>
              </w:rPr>
              <w:t>Closing Balance</w:t>
            </w:r>
          </w:p>
        </w:tc>
        <w:tc>
          <w:tcPr>
            <w:tcW w:w="160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jc w:val="right"/>
            </w:pPr>
            <w:r>
              <w:t>$101,220.89</w:t>
            </w:r>
          </w:p>
        </w:tc>
      </w:tr>
      <w:tr w:rsidR="00777377">
        <w:trPr>
          <w:trHeight w:val="460"/>
        </w:trPr>
        <w:tc>
          <w:tcPr>
            <w:tcW w:w="1950" w:type="dxa"/>
            <w:tcBorders>
              <w:left w:val="single" w:sz="6" w:space="0" w:color="000000"/>
              <w:bottom w:val="single" w:sz="6" w:space="0" w:color="000000"/>
              <w:right w:val="single" w:sz="6" w:space="0" w:color="000000"/>
            </w:tcBorders>
            <w:shd w:val="clear" w:color="auto" w:fill="0070C0"/>
            <w:tcMar>
              <w:top w:w="0" w:type="dxa"/>
              <w:left w:w="40" w:type="dxa"/>
              <w:bottom w:w="0" w:type="dxa"/>
              <w:right w:w="40" w:type="dxa"/>
            </w:tcMar>
            <w:vAlign w:val="bottom"/>
          </w:tcPr>
          <w:p w:rsidR="00777377" w:rsidRDefault="00782847">
            <w:pPr>
              <w:widowControl w:val="0"/>
              <w:rPr>
                <w:b/>
                <w:color w:val="FFFFFF"/>
              </w:rPr>
            </w:pPr>
            <w:r>
              <w:rPr>
                <w:b/>
                <w:color w:val="FFFFFF"/>
              </w:rPr>
              <w:t>Portfolio Return</w:t>
            </w:r>
          </w:p>
        </w:tc>
        <w:tc>
          <w:tcPr>
            <w:tcW w:w="1605" w:type="dxa"/>
            <w:tcBorders>
              <w:bottom w:val="single" w:sz="6" w:space="0" w:color="000000"/>
              <w:right w:val="single" w:sz="6" w:space="0" w:color="000000"/>
            </w:tcBorders>
            <w:tcMar>
              <w:top w:w="0" w:type="dxa"/>
              <w:left w:w="40" w:type="dxa"/>
              <w:bottom w:w="0" w:type="dxa"/>
              <w:right w:w="40" w:type="dxa"/>
            </w:tcMar>
            <w:vAlign w:val="bottom"/>
          </w:tcPr>
          <w:p w:rsidR="00777377" w:rsidRDefault="00782847">
            <w:pPr>
              <w:widowControl w:val="0"/>
              <w:jc w:val="right"/>
            </w:pPr>
            <w:r>
              <w:t>1.22%</w:t>
            </w:r>
          </w:p>
        </w:tc>
      </w:tr>
    </w:tbl>
    <w:p w:rsidR="00777377" w:rsidRDefault="00777377"/>
    <w:p w:rsidR="00782847" w:rsidRDefault="00782847" w:rsidP="007B21DD">
      <w:pPr>
        <w:spacing w:line="360" w:lineRule="auto"/>
        <w:ind w:firstLine="720"/>
      </w:pPr>
      <w:r>
        <w:t xml:space="preserve">Our most stable stocks were ranked 2nd, 4th, and 5th. May was a rough month overall as our portfolio was highly sensitive to external factors, such as politics, trade/tariffs news, etc. We picked up additional shares of our most stable stocks and added two newly IPO’d tickers to our portfolio. We hoped to capitalize on any surges before the stock price stabilized. During the month of May, our returns went as low as -6% but we were able to close out the month with a positive return due to Beyond’s price surge. We benefited from picking up this stock right before it’s price boom. Even though it was unstable, we held onto it for as long as we could while keeping our overall return positive. Our overall portfolio return was 1.22%. </w:t>
      </w:r>
    </w:p>
    <w:p w:rsidR="00782847" w:rsidRDefault="00782847"/>
    <w:p w:rsidR="00777377" w:rsidRDefault="00782847">
      <w:r>
        <w:t>Portfolio Performance in Comparison to S&amp;P:</w:t>
      </w:r>
    </w:p>
    <w:p w:rsidR="00777377" w:rsidRPr="00782847" w:rsidRDefault="00782847" w:rsidP="00782847">
      <w:r>
        <w:rPr>
          <w:noProof/>
          <w:lang w:val="en-US" w:eastAsia="zh-CN"/>
        </w:rPr>
        <w:drawing>
          <wp:anchor distT="19050" distB="19050" distL="19050" distR="19050" simplePos="0" relativeHeight="251660288" behindDoc="0" locked="0" layoutInCell="1" hidden="0" allowOverlap="1" wp14:anchorId="06439A83" wp14:editId="6A8B46D7">
            <wp:simplePos x="0" y="0"/>
            <wp:positionH relativeFrom="column">
              <wp:posOffset>-9524</wp:posOffset>
            </wp:positionH>
            <wp:positionV relativeFrom="paragraph">
              <wp:posOffset>114300</wp:posOffset>
            </wp:positionV>
            <wp:extent cx="5862638" cy="3278926"/>
            <wp:effectExtent l="9525" t="9525" r="9525" b="9525"/>
            <wp:wrapSquare wrapText="bothSides" distT="19050" distB="19050" distL="19050" distR="1905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9"/>
                    <a:srcRect/>
                    <a:stretch>
                      <a:fillRect/>
                    </a:stretch>
                  </pic:blipFill>
                  <pic:spPr>
                    <a:xfrm>
                      <a:off x="0" y="0"/>
                      <a:ext cx="5862638" cy="3278926"/>
                    </a:xfrm>
                    <a:prstGeom prst="rect">
                      <a:avLst/>
                    </a:prstGeom>
                    <a:ln w="9525">
                      <a:solidFill>
                        <a:srgbClr val="666666"/>
                      </a:solidFill>
                      <a:prstDash val="solid"/>
                    </a:ln>
                  </pic:spPr>
                </pic:pic>
              </a:graphicData>
            </a:graphic>
          </wp:anchor>
        </w:drawing>
      </w:r>
      <w:bookmarkStart w:id="63" w:name="_sebm1w3plru9" w:colFirst="0" w:colLast="0"/>
      <w:bookmarkEnd w:id="63"/>
    </w:p>
    <w:p w:rsidR="00777377" w:rsidRDefault="00782847">
      <w:pPr>
        <w:pStyle w:val="Heading2"/>
      </w:pPr>
      <w:bookmarkStart w:id="64" w:name="_pfln4h5e4h1j" w:colFirst="0" w:colLast="0"/>
      <w:bookmarkStart w:id="65" w:name="_Toc12126320"/>
      <w:bookmarkEnd w:id="64"/>
      <w:r>
        <w:rPr>
          <w:rFonts w:ascii="Proxima Nova Semibold" w:eastAsia="Proxima Nova Semibold" w:hAnsi="Proxima Nova Semibold" w:cs="Proxima Nova Semibold"/>
          <w:color w:val="3C78D8"/>
        </w:rPr>
        <w:lastRenderedPageBreak/>
        <w:t>Market Anomalies</w:t>
      </w:r>
      <w:bookmarkEnd w:id="65"/>
    </w:p>
    <w:p w:rsidR="00777377" w:rsidRDefault="00782847">
      <w:pPr>
        <w:pStyle w:val="Heading3"/>
      </w:pPr>
      <w:bookmarkStart w:id="66" w:name="_Toc12126321"/>
      <w:commentRangeStart w:id="67"/>
      <w:r>
        <w:t xml:space="preserve">January Returns </w:t>
      </w:r>
      <w:del w:id="68" w:author="TINA_WIN10" w:date="2019-06-30T00:08:00Z">
        <w:r w:rsidDel="000B11F8">
          <w:delText>-</w:delText>
        </w:r>
      </w:del>
      <w:ins w:id="69" w:author="TINA_WIN10" w:date="2019-06-30T00:08:00Z">
        <w:r w:rsidR="000B11F8">
          <w:t>–</w:t>
        </w:r>
      </w:ins>
      <w:r>
        <w:t xml:space="preserve"> ADBE</w:t>
      </w:r>
      <w:bookmarkEnd w:id="66"/>
      <w:ins w:id="70" w:author="TINA_WIN10" w:date="2019-06-30T00:08:00Z">
        <w:r w:rsidR="000B11F8">
          <w:t xml:space="preserve"> </w:t>
        </w:r>
        <w:commentRangeEnd w:id="67"/>
        <w:r w:rsidR="000B11F8">
          <w:rPr>
            <w:rStyle w:val="CommentReference"/>
            <w:color w:val="auto"/>
          </w:rPr>
          <w:commentReference w:id="67"/>
        </w:r>
      </w:ins>
    </w:p>
    <w:p w:rsidR="00777377" w:rsidRDefault="00782847">
      <w:pPr>
        <w:spacing w:line="360" w:lineRule="auto"/>
      </w:pPr>
      <w:r>
        <w:t>h0: ret</w:t>
      </w:r>
      <w:r w:rsidR="007265F2">
        <w:t>urns</w:t>
      </w:r>
      <w:r>
        <w:t xml:space="preserve"> in non </w:t>
      </w:r>
      <w:r w:rsidR="007265F2">
        <w:t>J</w:t>
      </w:r>
      <w:r>
        <w:t>an</w:t>
      </w:r>
      <w:r w:rsidR="007265F2">
        <w:t>uary months</w:t>
      </w:r>
      <w:r>
        <w:t xml:space="preserve"> (0) - ret in </w:t>
      </w:r>
      <w:r w:rsidR="007265F2">
        <w:t>January</w:t>
      </w:r>
      <w:r>
        <w:t xml:space="preserve"> (1) =0</w:t>
      </w:r>
    </w:p>
    <w:p w:rsidR="00777377" w:rsidRDefault="00782847">
      <w:pPr>
        <w:spacing w:line="360" w:lineRule="auto"/>
      </w:pPr>
      <w:r>
        <w:t xml:space="preserve">ha: </w:t>
      </w:r>
      <w:r w:rsidR="007265F2">
        <w:t xml:space="preserve">returns in non January months </w:t>
      </w:r>
      <w:r>
        <w:t xml:space="preserve">(0) - ret in </w:t>
      </w:r>
      <w:r w:rsidR="007265F2">
        <w:t>January</w:t>
      </w:r>
      <w:r>
        <w:t xml:space="preserve"> (1) &lt;&gt;0</w:t>
      </w:r>
    </w:p>
    <w:p w:rsidR="00777377" w:rsidRDefault="007265F2" w:rsidP="007265F2">
      <w:pPr>
        <w:spacing w:line="360" w:lineRule="auto"/>
      </w:pPr>
      <w:r>
        <w:rPr>
          <w:noProof/>
          <w:lang w:val="en-US" w:eastAsia="zh-CN"/>
        </w:rPr>
        <w:drawing>
          <wp:anchor distT="114300" distB="114300" distL="114300" distR="114300" simplePos="0" relativeHeight="251661312" behindDoc="0" locked="0" layoutInCell="1" hidden="0" allowOverlap="1">
            <wp:simplePos x="0" y="0"/>
            <wp:positionH relativeFrom="column">
              <wp:posOffset>-8890</wp:posOffset>
            </wp:positionH>
            <wp:positionV relativeFrom="paragraph">
              <wp:posOffset>312910</wp:posOffset>
            </wp:positionV>
            <wp:extent cx="5662295" cy="3907790"/>
            <wp:effectExtent l="0" t="0" r="1905" b="3810"/>
            <wp:wrapSquare wrapText="bothSides" distT="114300" distB="114300" distL="114300" distR="11430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t="3978"/>
                    <a:stretch>
                      <a:fillRect/>
                    </a:stretch>
                  </pic:blipFill>
                  <pic:spPr>
                    <a:xfrm>
                      <a:off x="0" y="0"/>
                      <a:ext cx="5662295" cy="3907790"/>
                    </a:xfrm>
                    <a:prstGeom prst="rect">
                      <a:avLst/>
                    </a:prstGeom>
                    <a:ln/>
                  </pic:spPr>
                </pic:pic>
              </a:graphicData>
            </a:graphic>
          </wp:anchor>
        </w:drawing>
      </w:r>
      <w:r w:rsidR="00782847">
        <w:t>Significance level: 95%</w:t>
      </w:r>
    </w:p>
    <w:p w:rsidR="00777377" w:rsidRDefault="00777377" w:rsidP="00782847"/>
    <w:p w:rsidR="00777377" w:rsidRDefault="00782847">
      <w:pPr>
        <w:spacing w:after="240" w:line="360" w:lineRule="auto"/>
        <w:ind w:firstLine="720"/>
      </w:pPr>
      <w:r>
        <w:t>At a 95% significance level, we do not reject our null hypothesis. We don’t have enough information to conclude that returns in January</w:t>
      </w:r>
      <w:ins w:id="71" w:author="TINA_WIN10" w:date="2019-06-30T00:08:00Z">
        <w:r w:rsidR="000B11F8">
          <w:t xml:space="preserve"> of Adobe</w:t>
        </w:r>
      </w:ins>
      <w:r>
        <w:t xml:space="preserve"> are not </w:t>
      </w:r>
      <w:ins w:id="72" w:author="TINA_WIN10" w:date="2019-06-30T00:08:00Z">
        <w:r w:rsidR="000B11F8">
          <w:t xml:space="preserve">equal to </w:t>
        </w:r>
      </w:ins>
      <w:del w:id="73" w:author="TINA_WIN10" w:date="2019-06-30T00:08:00Z">
        <w:r w:rsidDel="000B11F8">
          <w:delText>greater than</w:delText>
        </w:r>
      </w:del>
      <w:r>
        <w:t xml:space="preserve"> returns in other months</w:t>
      </w:r>
      <w:ins w:id="74" w:author="TINA_WIN10" w:date="2019-06-30T00:08:00Z">
        <w:r w:rsidR="000B11F8">
          <w:t>.</w:t>
        </w:r>
      </w:ins>
    </w:p>
    <w:p w:rsidR="00777377" w:rsidRDefault="00782847">
      <w:pPr>
        <w:spacing w:after="240" w:line="360" w:lineRule="auto"/>
        <w:ind w:firstLine="720"/>
      </w:pPr>
      <w:r>
        <w:t>The potential implications of this result are that calendar anomalies are not as present for Adobe as they may be for other stocks. This may be because this anomaly is especially prevalent for small return firms, which Adobe is not. Because Adobe does not experience this anomaly, the month should not affect an individual’s decision about whether to buy or sell Adobe stock.</w:t>
      </w:r>
    </w:p>
    <w:p w:rsidR="00777377" w:rsidRDefault="00782847">
      <w:pPr>
        <w:pStyle w:val="Heading2"/>
        <w:spacing w:line="360" w:lineRule="auto"/>
        <w:rPr>
          <w:rFonts w:ascii="Proxima Nova Semibold" w:eastAsia="Proxima Nova Semibold" w:hAnsi="Proxima Nova Semibold" w:cs="Proxima Nova Semibold"/>
          <w:color w:val="3C78D8"/>
        </w:rPr>
      </w:pPr>
      <w:bookmarkStart w:id="75" w:name="_Toc12126322"/>
      <w:r>
        <w:rPr>
          <w:rFonts w:ascii="Proxima Nova Semibold" w:eastAsia="Proxima Nova Semibold" w:hAnsi="Proxima Nova Semibold" w:cs="Proxima Nova Semibold"/>
          <w:color w:val="3C78D8"/>
        </w:rPr>
        <w:lastRenderedPageBreak/>
        <w:t>Portfolio Optimization</w:t>
      </w:r>
      <w:bookmarkEnd w:id="75"/>
    </w:p>
    <w:p w:rsidR="00777377" w:rsidRDefault="00782847">
      <w:pPr>
        <w:spacing w:line="360" w:lineRule="auto"/>
        <w:ind w:firstLine="720"/>
      </w:pPr>
      <w:r>
        <w:t>Our optimal portfolio is based on three of our five stocks because the two newest do not have enough historical data to perform the analysis.</w:t>
      </w:r>
    </w:p>
    <w:p w:rsidR="00777377" w:rsidRDefault="00782847">
      <w:pPr>
        <w:pStyle w:val="Heading3"/>
        <w:spacing w:line="360" w:lineRule="auto"/>
      </w:pPr>
      <w:bookmarkStart w:id="76" w:name="_Toc12126323"/>
      <w:r>
        <w:t>Global Minimum Variance</w:t>
      </w:r>
      <w:bookmarkEnd w:id="76"/>
    </w:p>
    <w:p w:rsidR="00777377" w:rsidRDefault="00782847" w:rsidP="00782847">
      <w:pPr>
        <w:spacing w:line="360" w:lineRule="auto"/>
      </w:pPr>
      <w:r>
        <w:t>Our global minimum variance model provided the following weights, standard deviation, and return</w:t>
      </w:r>
      <w:del w:id="77" w:author="TINA_WIN10" w:date="2019-06-30T00:09:00Z">
        <w:r w:rsidDel="000B11F8">
          <w:delText>:</w:delText>
        </w:r>
      </w:del>
      <w:ins w:id="78" w:author="TINA_WIN10" w:date="2019-06-30T00:09:00Z">
        <w:r w:rsidR="000B11F8">
          <w:t xml:space="preserve"> data frequency, source, and time horizon</w:t>
        </w:r>
      </w:ins>
    </w:p>
    <w:tbl>
      <w:tblPr>
        <w:tblStyle w:val="a6"/>
        <w:tblW w:w="5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65"/>
      </w:tblGrid>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SBUX</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0.45174883</w:t>
            </w:r>
          </w:p>
        </w:tc>
      </w:tr>
      <w:tr w:rsidR="00777377">
        <w:tc>
          <w:tcPr>
            <w:tcW w:w="309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ADBE</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0.25686267</w:t>
            </w:r>
          </w:p>
        </w:tc>
      </w:tr>
      <w:tr w:rsidR="00777377">
        <w:tc>
          <w:tcPr>
            <w:tcW w:w="309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JPM</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0.2913885</w:t>
            </w:r>
          </w:p>
        </w:tc>
      </w:tr>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Min. Var. Portfolio STD</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0.02567401</w:t>
            </w:r>
          </w:p>
        </w:tc>
      </w:tr>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Min. Var. Portfolio Return</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pBdr>
                <w:top w:val="nil"/>
                <w:left w:val="nil"/>
                <w:bottom w:val="nil"/>
                <w:right w:val="nil"/>
                <w:between w:val="nil"/>
              </w:pBdr>
              <w:spacing w:line="240" w:lineRule="auto"/>
            </w:pPr>
            <w:r>
              <w:t>0.003595</w:t>
            </w:r>
          </w:p>
        </w:tc>
      </w:tr>
    </w:tbl>
    <w:p w:rsidR="00777377" w:rsidRDefault="00777377">
      <w:pPr>
        <w:widowControl w:val="0"/>
        <w:pBdr>
          <w:top w:val="nil"/>
          <w:left w:val="nil"/>
          <w:bottom w:val="nil"/>
          <w:right w:val="nil"/>
          <w:between w:val="nil"/>
        </w:pBdr>
        <w:spacing w:line="240" w:lineRule="auto"/>
      </w:pPr>
    </w:p>
    <w:p w:rsidR="00777377" w:rsidRDefault="00782847">
      <w:pPr>
        <w:widowControl w:val="0"/>
        <w:pBdr>
          <w:top w:val="nil"/>
          <w:left w:val="nil"/>
          <w:bottom w:val="nil"/>
          <w:right w:val="nil"/>
          <w:between w:val="nil"/>
        </w:pBdr>
        <w:spacing w:line="360" w:lineRule="auto"/>
      </w:pPr>
      <w:r>
        <w:t>Based on this optimal minimum variance model we would go long on each of these three stocks. The expected portfolio return is 0.36% with a portfolio standard deviation of 0.02567.</w:t>
      </w:r>
    </w:p>
    <w:p w:rsidR="00777377" w:rsidRDefault="00782847">
      <w:pPr>
        <w:pStyle w:val="Heading3"/>
        <w:spacing w:line="360" w:lineRule="auto"/>
      </w:pPr>
      <w:bookmarkStart w:id="79" w:name="_Toc12126324"/>
      <w:r>
        <w:t>Tangent Portfolio</w:t>
      </w:r>
      <w:bookmarkEnd w:id="79"/>
    </w:p>
    <w:p w:rsidR="00777377" w:rsidRDefault="00782847">
      <w:pPr>
        <w:spacing w:line="360" w:lineRule="auto"/>
      </w:pPr>
      <w:r>
        <w:t>In this model we would invest in SBUX and ADBE and short JPM. This investment would give us an expected weekly return rate of 1.3% and a standard deviation of .05222. This portfolio has an optimized Sharpe Ratio of 0.239. This portfolio would give us the highest Sharpe Ratio.</w:t>
      </w:r>
    </w:p>
    <w:p w:rsidR="00777377" w:rsidRDefault="00777377"/>
    <w:tbl>
      <w:tblPr>
        <w:tblStyle w:val="a7"/>
        <w:tblW w:w="53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90"/>
        <w:gridCol w:w="2265"/>
      </w:tblGrid>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SBUX</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1.04426839</w:t>
            </w:r>
          </w:p>
        </w:tc>
      </w:tr>
      <w:tr w:rsidR="00777377">
        <w:tc>
          <w:tcPr>
            <w:tcW w:w="309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ADBE</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1.32039117</w:t>
            </w:r>
          </w:p>
        </w:tc>
      </w:tr>
      <w:tr w:rsidR="00777377">
        <w:tc>
          <w:tcPr>
            <w:tcW w:w="3090" w:type="dxa"/>
            <w:tcBorders>
              <w:top w:val="nil"/>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JPM</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-1.3646596</w:t>
            </w:r>
          </w:p>
        </w:tc>
      </w:tr>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Optimal Portfolio STD</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0.05221752</w:t>
            </w:r>
          </w:p>
        </w:tc>
      </w:tr>
      <w:tr w:rsidR="00777377">
        <w:tc>
          <w:tcPr>
            <w:tcW w:w="3090"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Optimal Portfolio Return</w:t>
            </w:r>
          </w:p>
        </w:tc>
        <w:tc>
          <w:tcPr>
            <w:tcW w:w="2265"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tcPr>
          <w:p w:rsidR="00777377" w:rsidRDefault="00782847">
            <w:pPr>
              <w:widowControl w:val="0"/>
              <w:spacing w:line="240" w:lineRule="auto"/>
            </w:pPr>
            <w:r>
              <w:t>0.01306156</w:t>
            </w:r>
          </w:p>
        </w:tc>
      </w:tr>
    </w:tbl>
    <w:p w:rsidR="00777377" w:rsidRDefault="00782847">
      <w:pPr>
        <w:pStyle w:val="Heading3"/>
      </w:pPr>
      <w:bookmarkStart w:id="80" w:name="_kqoa0spygfnc" w:colFirst="0" w:colLast="0"/>
      <w:bookmarkStart w:id="81" w:name="_Toc12126325"/>
      <w:bookmarkEnd w:id="80"/>
      <w:r>
        <w:lastRenderedPageBreak/>
        <w:t>Efficient Frontier</w:t>
      </w:r>
      <w:bookmarkEnd w:id="81"/>
    </w:p>
    <w:p w:rsidR="00777377" w:rsidRDefault="00782847">
      <w:r>
        <w:rPr>
          <w:noProof/>
          <w:lang w:val="en-US" w:eastAsia="zh-CN"/>
        </w:rPr>
        <w:drawing>
          <wp:inline distT="114300" distB="114300" distL="114300" distR="114300">
            <wp:extent cx="5876925" cy="3352800"/>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1"/>
                    <a:srcRect/>
                    <a:stretch>
                      <a:fillRect/>
                    </a:stretch>
                  </pic:blipFill>
                  <pic:spPr>
                    <a:xfrm>
                      <a:off x="0" y="0"/>
                      <a:ext cx="5876925" cy="3352800"/>
                    </a:xfrm>
                    <a:prstGeom prst="rect">
                      <a:avLst/>
                    </a:prstGeom>
                    <a:ln/>
                  </pic:spPr>
                </pic:pic>
              </a:graphicData>
            </a:graphic>
          </wp:inline>
        </w:drawing>
      </w:r>
    </w:p>
    <w:p w:rsidR="00777377" w:rsidRDefault="00782847">
      <w:pPr>
        <w:pStyle w:val="Heading2"/>
        <w:rPr>
          <w:rFonts w:ascii="Proxima Nova Semibold" w:eastAsia="Proxima Nova Semibold" w:hAnsi="Proxima Nova Semibold" w:cs="Proxima Nova Semibold"/>
          <w:color w:val="3C78D8"/>
        </w:rPr>
      </w:pPr>
      <w:bookmarkStart w:id="82" w:name="_Toc12126326"/>
      <w:r>
        <w:rPr>
          <w:rFonts w:ascii="Proxima Nova Semibold" w:eastAsia="Proxima Nova Semibold" w:hAnsi="Proxima Nova Semibold" w:cs="Proxima Nova Semibold"/>
          <w:color w:val="3C78D8"/>
        </w:rPr>
        <w:t>Reflection</w:t>
      </w:r>
      <w:bookmarkEnd w:id="82"/>
    </w:p>
    <w:p w:rsidR="00777377" w:rsidRDefault="00782847">
      <w:pPr>
        <w:spacing w:line="360" w:lineRule="auto"/>
        <w:ind w:firstLine="720"/>
      </w:pPr>
      <w:r>
        <w:t>Our investment strategy was partly a success because we had a positive return. However, we could have diversified our portfolio more and increased our return potential. We made some emotional trades based on the fact that our team is very risk averse and most ended up backfiring. On the other side, some stocks in our portfolio gave us a huge amount of return, but that was mostly due to luck. We could have researched other sectors and applied the analysis we learned this quarter to select better stocks before we added them to our portfolio. Instead, much of our analysis of the stocks happened after we had already purchased the stock.</w:t>
      </w:r>
    </w:p>
    <w:p w:rsidR="00782847" w:rsidRDefault="00782847" w:rsidP="00782847">
      <w:pPr>
        <w:spacing w:line="360" w:lineRule="auto"/>
        <w:ind w:firstLine="720"/>
      </w:pPr>
      <w:r>
        <w:t>Our decision to choose recently IPO’d stocks meant that we should have been more vigilant about checking the status of the market and price fluctuations many times a day. These stocks could vary wildly within one day, and because we were unable to keep up with these changes to buy or sell at the perfect time, we missed out on a much higher return. Overall, this investing simulation project helped us learn about the process of investing and provided us with tools so that we can find the right stocks based on our interests, goals, and risk tolerance.</w:t>
      </w:r>
    </w:p>
    <w:p w:rsidR="00782847" w:rsidRDefault="00782847" w:rsidP="00782847">
      <w:pPr>
        <w:spacing w:line="360" w:lineRule="auto"/>
        <w:ind w:firstLine="720"/>
        <w:rPr>
          <w:rFonts w:ascii="Proxima Nova Semibold" w:eastAsia="Proxima Nova Semibold" w:hAnsi="Proxima Nova Semibold" w:cs="Proxima Nova Semibold"/>
          <w:color w:val="3C78D8"/>
        </w:rPr>
      </w:pPr>
    </w:p>
    <w:p w:rsidR="00777377" w:rsidRDefault="00782847">
      <w:pPr>
        <w:pStyle w:val="Heading2"/>
        <w:rPr>
          <w:rFonts w:ascii="Proxima Nova Semibold" w:eastAsia="Proxima Nova Semibold" w:hAnsi="Proxima Nova Semibold" w:cs="Proxima Nova Semibold"/>
          <w:color w:val="3C78D8"/>
        </w:rPr>
      </w:pPr>
      <w:bookmarkStart w:id="83" w:name="_Toc12126327"/>
      <w:r>
        <w:rPr>
          <w:rFonts w:ascii="Proxima Nova Semibold" w:eastAsia="Proxima Nova Semibold" w:hAnsi="Proxima Nova Semibold" w:cs="Proxima Nova Semibold"/>
          <w:color w:val="3C78D8"/>
        </w:rPr>
        <w:lastRenderedPageBreak/>
        <w:t>References</w:t>
      </w:r>
      <w:bookmarkEnd w:id="83"/>
    </w:p>
    <w:p w:rsidR="00777377" w:rsidRDefault="00782847">
      <w:pPr>
        <w:numPr>
          <w:ilvl w:val="0"/>
          <w:numId w:val="1"/>
        </w:numPr>
      </w:pPr>
      <w:r>
        <w:t>Adobe Fast Facts; https://www.adobe.com/about-adobe/fast-facts.html</w:t>
      </w:r>
    </w:p>
    <w:p w:rsidR="00777377" w:rsidRDefault="00782847">
      <w:pPr>
        <w:numPr>
          <w:ilvl w:val="0"/>
          <w:numId w:val="1"/>
        </w:numPr>
      </w:pPr>
      <w:r>
        <w:t>Our Businesses; https://www.jpmorganchase.com/corporate/About-JPMC/client-solutions.htm</w:t>
      </w:r>
    </w:p>
    <w:p w:rsidR="00777377" w:rsidRDefault="00782847">
      <w:pPr>
        <w:numPr>
          <w:ilvl w:val="0"/>
          <w:numId w:val="1"/>
        </w:numPr>
      </w:pPr>
      <w:r>
        <w:t>Financial Highlights; https://www.jpmorganchase.com/corporate/investor-relations/document/financial-highlights-2018.pdf</w:t>
      </w:r>
    </w:p>
    <w:p w:rsidR="00777377" w:rsidRDefault="00782847">
      <w:pPr>
        <w:numPr>
          <w:ilvl w:val="0"/>
          <w:numId w:val="1"/>
        </w:numPr>
      </w:pPr>
      <w:r>
        <w:t>Starbucks Company Profile; https://www.starbucks.com/about-us/company-information/starbucks-company-profile</w:t>
      </w:r>
    </w:p>
    <w:p w:rsidR="00777377" w:rsidRDefault="00782847">
      <w:pPr>
        <w:numPr>
          <w:ilvl w:val="0"/>
          <w:numId w:val="1"/>
        </w:numPr>
      </w:pPr>
      <w:r>
        <w:rPr>
          <w:i/>
        </w:rPr>
        <w:t>Eat dirt, Uber! Beyond Meat is most successful IPO of 2019 so far</w:t>
      </w:r>
      <w:r>
        <w:t xml:space="preserve"> by Min, Sarah; https://www.cbsnews.com/news/beyond-meat-ipo-most-successful-initial-public-offering-of-2019-so-far/</w:t>
      </w:r>
    </w:p>
    <w:p w:rsidR="00777377" w:rsidRDefault="00782847">
      <w:pPr>
        <w:numPr>
          <w:ilvl w:val="0"/>
          <w:numId w:val="1"/>
        </w:numPr>
      </w:pPr>
      <w:r>
        <w:rPr>
          <w:i/>
        </w:rPr>
        <w:t>Beyond Meat goes public with a bang: 5 things to know about the plant-based meat maker</w:t>
      </w:r>
      <w:r>
        <w:t xml:space="preserve"> by Linnane, Ciara; https://www.marketwatch.com/story/beyond-meat-is-going-public-5-things-to-know-about-the-plant-based-meat-maker-2018-11-23</w:t>
      </w:r>
    </w:p>
    <w:p w:rsidR="00777377" w:rsidRDefault="00782847">
      <w:pPr>
        <w:numPr>
          <w:ilvl w:val="0"/>
          <w:numId w:val="1"/>
        </w:numPr>
      </w:pPr>
      <w:r>
        <w:rPr>
          <w:i/>
        </w:rPr>
        <w:t>Opinion: Pinterest’s IPO filing: 5 things investors should know</w:t>
      </w:r>
      <w:r>
        <w:t xml:space="preserve"> by Poletti, Therese; https://www.marketwatch.com/story/pinterests-ipo-filing-5-things-investors-should-know-2019-03-22</w:t>
      </w:r>
    </w:p>
    <w:p w:rsidR="00777377" w:rsidRDefault="00782847">
      <w:pPr>
        <w:numPr>
          <w:ilvl w:val="0"/>
          <w:numId w:val="1"/>
        </w:numPr>
      </w:pPr>
      <w:r>
        <w:rPr>
          <w:i/>
        </w:rPr>
        <w:t>Beyond Meat shares spike another 14%, leaving Uber in the dust after IPO</w:t>
      </w:r>
      <w:r>
        <w:t xml:space="preserve"> by Imbert, Fred; https://www.cnbc.com/2019/05/14/beyond-meat-shares-spike-another-14percent-leaving-uber-in-the-dust-after-ipo.html</w:t>
      </w:r>
    </w:p>
    <w:p w:rsidR="00777377" w:rsidRDefault="00782847">
      <w:pPr>
        <w:numPr>
          <w:ilvl w:val="0"/>
          <w:numId w:val="1"/>
        </w:numPr>
      </w:pPr>
      <w:r>
        <w:t>Quantitative Investment Analysis 3</w:t>
      </w:r>
      <w:r>
        <w:rPr>
          <w:vertAlign w:val="superscript"/>
        </w:rPr>
        <w:t>rd</w:t>
      </w:r>
      <w:r>
        <w:t xml:space="preserve"> Edition, Richard A.DeFusco, CFA.  Dennis W.McLeavey, CFA. Jerald E.Pinto, CFA. David E.Runkle, CFA. , Copyright 2015</w:t>
      </w:r>
    </w:p>
    <w:p w:rsidR="00777377" w:rsidRDefault="00777377">
      <w:pPr>
        <w:ind w:left="720"/>
      </w:pPr>
    </w:p>
    <w:p w:rsidR="00777377" w:rsidRDefault="00777377"/>
    <w:p w:rsidR="00777377" w:rsidRDefault="00777377"/>
    <w:p w:rsidR="00777377" w:rsidRDefault="00777377"/>
    <w:sectPr w:rsidR="00777377">
      <w:pgSz w:w="12240" w:h="15840"/>
      <w:pgMar w:top="1440" w:right="1440" w:bottom="1440" w:left="1440" w:header="720" w:footer="720" w:gutter="0"/>
      <w:pgNumType w:start="1"/>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5" w:author="TINA_WIN10" w:date="2019-06-30T00:10:00Z" w:initials="XZ">
    <w:p w:rsidR="005B4C73" w:rsidRDefault="005B4C73">
      <w:pPr>
        <w:pStyle w:val="CommentText"/>
      </w:pPr>
      <w:r>
        <w:rPr>
          <w:rStyle w:val="CommentReference"/>
        </w:rPr>
        <w:annotationRef/>
      </w:r>
      <w:r>
        <w:t xml:space="preserve">It’s better to state the date since you changed your portfolio. </w:t>
      </w:r>
    </w:p>
  </w:comment>
  <w:comment w:id="46" w:author="TINA_WIN10" w:date="2019-06-30T00:10:00Z" w:initials="XZ">
    <w:p w:rsidR="005B4C73" w:rsidRDefault="005B4C73">
      <w:pPr>
        <w:pStyle w:val="CommentText"/>
      </w:pPr>
      <w:r>
        <w:rPr>
          <w:rStyle w:val="CommentReference"/>
        </w:rPr>
        <w:annotationRef/>
      </w:r>
      <w:r>
        <w:t xml:space="preserve">If an external reader reviews the article, she/he should know how you got the statistics. </w:t>
      </w:r>
    </w:p>
  </w:comment>
  <w:comment w:id="67" w:author="TINA_WIN10" w:date="2019-06-30T00:10:00Z" w:initials="XZ">
    <w:p w:rsidR="000B11F8" w:rsidRDefault="000B11F8">
      <w:pPr>
        <w:pStyle w:val="CommentText"/>
      </w:pPr>
      <w:r>
        <w:rPr>
          <w:rStyle w:val="CommentReference"/>
        </w:rPr>
        <w:annotationRef/>
      </w:r>
      <w:r>
        <w:t xml:space="preserve">You need to introduce the data and time horizon. </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Proxima Nova Semibold">
    <w:altName w:val="Tahoma"/>
    <w:charset w:val="00"/>
    <w:family w:val="auto"/>
    <w:pitch w:val="default"/>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Roboto">
    <w:altName w:val="Arial"/>
    <w:charset w:val="00"/>
    <w:family w:val="auto"/>
    <w:pitch w:val="default"/>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51C7A34"/>
    <w:multiLevelType w:val="multilevel"/>
    <w:tmpl w:val="FD96F38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doNotDisplayPageBoundaries/>
  <w:trackRevisions/>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77377"/>
    <w:rsid w:val="000B11F8"/>
    <w:rsid w:val="000C2A53"/>
    <w:rsid w:val="00361463"/>
    <w:rsid w:val="003B1B8E"/>
    <w:rsid w:val="005B4C73"/>
    <w:rsid w:val="007265F2"/>
    <w:rsid w:val="00777377"/>
    <w:rsid w:val="00782847"/>
    <w:rsid w:val="007B21D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82847"/>
    <w:pPr>
      <w:spacing w:after="100"/>
      <w:ind w:left="220"/>
    </w:pPr>
  </w:style>
  <w:style w:type="paragraph" w:styleId="TOC3">
    <w:name w:val="toc 3"/>
    <w:basedOn w:val="Normal"/>
    <w:next w:val="Normal"/>
    <w:autoRedefine/>
    <w:uiPriority w:val="39"/>
    <w:unhideWhenUsed/>
    <w:rsid w:val="00782847"/>
    <w:pPr>
      <w:spacing w:after="100"/>
      <w:ind w:left="440"/>
    </w:pPr>
  </w:style>
  <w:style w:type="character" w:styleId="Hyperlink">
    <w:name w:val="Hyperlink"/>
    <w:basedOn w:val="DefaultParagraphFont"/>
    <w:uiPriority w:val="99"/>
    <w:unhideWhenUsed/>
    <w:rsid w:val="00782847"/>
    <w:rPr>
      <w:color w:val="0000FF" w:themeColor="hyperlink"/>
      <w:u w:val="single"/>
    </w:rPr>
  </w:style>
  <w:style w:type="paragraph" w:styleId="BalloonText">
    <w:name w:val="Balloon Text"/>
    <w:basedOn w:val="Normal"/>
    <w:link w:val="BalloonTextChar"/>
    <w:uiPriority w:val="99"/>
    <w:semiHidden/>
    <w:unhideWhenUsed/>
    <w:rsid w:val="003B1B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B8E"/>
    <w:rPr>
      <w:rFonts w:ascii="Tahoma" w:hAnsi="Tahoma" w:cs="Tahoma"/>
      <w:sz w:val="16"/>
      <w:szCs w:val="16"/>
    </w:rPr>
  </w:style>
  <w:style w:type="character" w:styleId="CommentReference">
    <w:name w:val="annotation reference"/>
    <w:basedOn w:val="DefaultParagraphFont"/>
    <w:uiPriority w:val="99"/>
    <w:semiHidden/>
    <w:unhideWhenUsed/>
    <w:rsid w:val="005B4C73"/>
    <w:rPr>
      <w:sz w:val="16"/>
      <w:szCs w:val="16"/>
    </w:rPr>
  </w:style>
  <w:style w:type="paragraph" w:styleId="CommentText">
    <w:name w:val="annotation text"/>
    <w:basedOn w:val="Normal"/>
    <w:link w:val="CommentTextChar"/>
    <w:uiPriority w:val="99"/>
    <w:semiHidden/>
    <w:unhideWhenUsed/>
    <w:rsid w:val="005B4C73"/>
    <w:pPr>
      <w:spacing w:line="240" w:lineRule="auto"/>
    </w:pPr>
    <w:rPr>
      <w:sz w:val="20"/>
      <w:szCs w:val="20"/>
    </w:rPr>
  </w:style>
  <w:style w:type="character" w:customStyle="1" w:styleId="CommentTextChar">
    <w:name w:val="Comment Text Char"/>
    <w:basedOn w:val="DefaultParagraphFont"/>
    <w:link w:val="CommentText"/>
    <w:uiPriority w:val="99"/>
    <w:semiHidden/>
    <w:rsid w:val="005B4C73"/>
    <w:rPr>
      <w:sz w:val="20"/>
      <w:szCs w:val="20"/>
    </w:rPr>
  </w:style>
  <w:style w:type="paragraph" w:styleId="CommentSubject">
    <w:name w:val="annotation subject"/>
    <w:basedOn w:val="CommentText"/>
    <w:next w:val="CommentText"/>
    <w:link w:val="CommentSubjectChar"/>
    <w:uiPriority w:val="99"/>
    <w:semiHidden/>
    <w:unhideWhenUsed/>
    <w:rsid w:val="005B4C73"/>
    <w:rPr>
      <w:b/>
      <w:bCs/>
    </w:rPr>
  </w:style>
  <w:style w:type="character" w:customStyle="1" w:styleId="CommentSubjectChar">
    <w:name w:val="Comment Subject Char"/>
    <w:basedOn w:val="CommentTextChar"/>
    <w:link w:val="CommentSubject"/>
    <w:uiPriority w:val="99"/>
    <w:semiHidden/>
    <w:rsid w:val="005B4C73"/>
    <w:rPr>
      <w:b/>
      <w:bCs/>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TOC2">
    <w:name w:val="toc 2"/>
    <w:basedOn w:val="Normal"/>
    <w:next w:val="Normal"/>
    <w:autoRedefine/>
    <w:uiPriority w:val="39"/>
    <w:unhideWhenUsed/>
    <w:rsid w:val="00782847"/>
    <w:pPr>
      <w:spacing w:after="100"/>
      <w:ind w:left="220"/>
    </w:pPr>
  </w:style>
  <w:style w:type="paragraph" w:styleId="TOC3">
    <w:name w:val="toc 3"/>
    <w:basedOn w:val="Normal"/>
    <w:next w:val="Normal"/>
    <w:autoRedefine/>
    <w:uiPriority w:val="39"/>
    <w:unhideWhenUsed/>
    <w:rsid w:val="00782847"/>
    <w:pPr>
      <w:spacing w:after="100"/>
      <w:ind w:left="440"/>
    </w:pPr>
  </w:style>
  <w:style w:type="character" w:styleId="Hyperlink">
    <w:name w:val="Hyperlink"/>
    <w:basedOn w:val="DefaultParagraphFont"/>
    <w:uiPriority w:val="99"/>
    <w:unhideWhenUsed/>
    <w:rsid w:val="00782847"/>
    <w:rPr>
      <w:color w:val="0000FF" w:themeColor="hyperlink"/>
      <w:u w:val="single"/>
    </w:rPr>
  </w:style>
  <w:style w:type="paragraph" w:styleId="BalloonText">
    <w:name w:val="Balloon Text"/>
    <w:basedOn w:val="Normal"/>
    <w:link w:val="BalloonTextChar"/>
    <w:uiPriority w:val="99"/>
    <w:semiHidden/>
    <w:unhideWhenUsed/>
    <w:rsid w:val="003B1B8E"/>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B1B8E"/>
    <w:rPr>
      <w:rFonts w:ascii="Tahoma" w:hAnsi="Tahoma" w:cs="Tahoma"/>
      <w:sz w:val="16"/>
      <w:szCs w:val="16"/>
    </w:rPr>
  </w:style>
  <w:style w:type="character" w:styleId="CommentReference">
    <w:name w:val="annotation reference"/>
    <w:basedOn w:val="DefaultParagraphFont"/>
    <w:uiPriority w:val="99"/>
    <w:semiHidden/>
    <w:unhideWhenUsed/>
    <w:rsid w:val="005B4C73"/>
    <w:rPr>
      <w:sz w:val="16"/>
      <w:szCs w:val="16"/>
    </w:rPr>
  </w:style>
  <w:style w:type="paragraph" w:styleId="CommentText">
    <w:name w:val="annotation text"/>
    <w:basedOn w:val="Normal"/>
    <w:link w:val="CommentTextChar"/>
    <w:uiPriority w:val="99"/>
    <w:semiHidden/>
    <w:unhideWhenUsed/>
    <w:rsid w:val="005B4C73"/>
    <w:pPr>
      <w:spacing w:line="240" w:lineRule="auto"/>
    </w:pPr>
    <w:rPr>
      <w:sz w:val="20"/>
      <w:szCs w:val="20"/>
    </w:rPr>
  </w:style>
  <w:style w:type="character" w:customStyle="1" w:styleId="CommentTextChar">
    <w:name w:val="Comment Text Char"/>
    <w:basedOn w:val="DefaultParagraphFont"/>
    <w:link w:val="CommentText"/>
    <w:uiPriority w:val="99"/>
    <w:semiHidden/>
    <w:rsid w:val="005B4C73"/>
    <w:rPr>
      <w:sz w:val="20"/>
      <w:szCs w:val="20"/>
    </w:rPr>
  </w:style>
  <w:style w:type="paragraph" w:styleId="CommentSubject">
    <w:name w:val="annotation subject"/>
    <w:basedOn w:val="CommentText"/>
    <w:next w:val="CommentText"/>
    <w:link w:val="CommentSubjectChar"/>
    <w:uiPriority w:val="99"/>
    <w:semiHidden/>
    <w:unhideWhenUsed/>
    <w:rsid w:val="005B4C73"/>
    <w:rPr>
      <w:b/>
      <w:bCs/>
    </w:rPr>
  </w:style>
  <w:style w:type="character" w:customStyle="1" w:styleId="CommentSubjectChar">
    <w:name w:val="Comment Subject Char"/>
    <w:basedOn w:val="CommentTextChar"/>
    <w:link w:val="CommentSubject"/>
    <w:uiPriority w:val="99"/>
    <w:semiHidden/>
    <w:rsid w:val="005B4C7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webSettings" Target="webSettings.xml"/><Relationship Id="rId10"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347</TotalTime>
  <Pages>12</Pages>
  <Words>2114</Words>
  <Characters>12050</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TINA_WIN10</cp:lastModifiedBy>
  <cp:revision>12</cp:revision>
  <dcterms:created xsi:type="dcterms:W3CDTF">2019-06-23T02:48:00Z</dcterms:created>
  <dcterms:modified xsi:type="dcterms:W3CDTF">2019-06-30T07:11:00Z</dcterms:modified>
</cp:coreProperties>
</file>