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95762" w:rsidRDefault="00482379">
      <w:pPr>
        <w:rPr>
          <w:color w:val="222222"/>
          <w:highlight w:val="white"/>
        </w:rPr>
      </w:pPr>
      <w:r>
        <w:rPr>
          <w:color w:val="222222"/>
          <w:highlight w:val="white"/>
        </w:rPr>
        <w:t>Edith Cabrera</w:t>
      </w:r>
    </w:p>
    <w:p w14:paraId="00000002" w14:textId="77777777" w:rsidR="00095762" w:rsidRDefault="00482379">
      <w:pPr>
        <w:rPr>
          <w:color w:val="222222"/>
          <w:highlight w:val="white"/>
        </w:rPr>
      </w:pPr>
      <w:r>
        <w:rPr>
          <w:color w:val="222222"/>
          <w:highlight w:val="white"/>
        </w:rPr>
        <w:t>Priyadarshini De</w:t>
      </w:r>
    </w:p>
    <w:p w14:paraId="00000003" w14:textId="77777777" w:rsidR="00095762" w:rsidRDefault="00482379">
      <w:pPr>
        <w:rPr>
          <w:color w:val="222222"/>
          <w:highlight w:val="white"/>
        </w:rPr>
      </w:pPr>
      <w:r>
        <w:rPr>
          <w:color w:val="222222"/>
          <w:highlight w:val="white"/>
        </w:rPr>
        <w:t>Kumari Divya Mishra</w:t>
      </w:r>
    </w:p>
    <w:p w14:paraId="00000004" w14:textId="77777777" w:rsidR="00095762" w:rsidRDefault="00482379">
      <w:pPr>
        <w:rPr>
          <w:color w:val="222222"/>
          <w:highlight w:val="white"/>
        </w:rPr>
      </w:pPr>
      <w:r>
        <w:rPr>
          <w:color w:val="222222"/>
          <w:highlight w:val="white"/>
        </w:rPr>
        <w:t>Amber Yao</w:t>
      </w:r>
    </w:p>
    <w:p w14:paraId="00000005" w14:textId="48E26D66" w:rsidR="00095762" w:rsidRDefault="00482379" w:rsidP="00482379">
      <w:pPr>
        <w:tabs>
          <w:tab w:val="left" w:pos="1560"/>
        </w:tabs>
        <w:rPr>
          <w:ins w:id="0" w:author="TINA_WIN10" w:date="2019-06-08T00:36:00Z"/>
        </w:rPr>
        <w:pPrChange w:id="1" w:author="TINA_WIN10" w:date="2019-06-08T00:36:00Z">
          <w:pPr/>
        </w:pPrChange>
      </w:pPr>
      <w:ins w:id="2" w:author="TINA_WIN10" w:date="2019-06-08T00:36:00Z">
        <w:r>
          <w:tab/>
          <w:t>H0: =</w:t>
        </w:r>
      </w:ins>
    </w:p>
    <w:p w14:paraId="7F43034C" w14:textId="5A467FC2" w:rsidR="00482379" w:rsidRDefault="00482379" w:rsidP="00482379">
      <w:pPr>
        <w:tabs>
          <w:tab w:val="left" w:pos="1560"/>
        </w:tabs>
        <w:rPr>
          <w:ins w:id="3" w:author="TINA_WIN10" w:date="2019-06-08T00:36:00Z"/>
        </w:rPr>
        <w:pPrChange w:id="4" w:author="TINA_WIN10" w:date="2019-06-08T00:36:00Z">
          <w:pPr/>
        </w:pPrChange>
      </w:pPr>
      <w:ins w:id="5" w:author="TINA_WIN10" w:date="2019-06-08T00:36:00Z">
        <w:r>
          <w:t>Ha: &lt;&gt; (if two sided)</w:t>
        </w:r>
      </w:ins>
    </w:p>
    <w:p w14:paraId="318BC663" w14:textId="5DA00D5E" w:rsidR="00482379" w:rsidRDefault="00482379" w:rsidP="00482379">
      <w:pPr>
        <w:tabs>
          <w:tab w:val="left" w:pos="1560"/>
        </w:tabs>
        <w:pPrChange w:id="6" w:author="TINA_WIN10" w:date="2019-06-08T00:36:00Z">
          <w:pPr/>
        </w:pPrChange>
      </w:pPr>
      <w:ins w:id="7" w:author="TINA_WIN10" w:date="2019-06-08T00:36:00Z">
        <w:r>
          <w:t>95</w:t>
        </w:r>
      </w:ins>
      <w:bookmarkStart w:id="8" w:name="_GoBack"/>
      <w:bookmarkEnd w:id="8"/>
    </w:p>
    <w:p w14:paraId="00000006" w14:textId="77777777" w:rsidR="00095762" w:rsidRDefault="00482379">
      <w:pPr>
        <w:jc w:val="center"/>
      </w:pPr>
      <w:r>
        <w:t>Group HW 6</w:t>
      </w:r>
    </w:p>
    <w:p w14:paraId="00000007" w14:textId="77777777" w:rsidR="00095762" w:rsidRDefault="00095762"/>
    <w:p w14:paraId="00000008" w14:textId="77777777" w:rsidR="00095762" w:rsidRDefault="00482379">
      <w:r>
        <w:t>Hypothesis 1: Calendar Anomalies</w:t>
      </w:r>
    </w:p>
    <w:p w14:paraId="00000009" w14:textId="77777777" w:rsidR="00095762" w:rsidRDefault="00095762"/>
    <w:p w14:paraId="0000000A" w14:textId="36BEEFD7" w:rsidR="00095762" w:rsidRDefault="00482379">
      <w:pPr>
        <w:numPr>
          <w:ilvl w:val="0"/>
          <w:numId w:val="3"/>
        </w:numPr>
      </w:pPr>
      <w:r>
        <w:t xml:space="preserve">h0: ret in non jan (0) - ret in jan (1) </w:t>
      </w:r>
      <w:ins w:id="9" w:author="TINA_WIN10" w:date="2019-06-08T00:32:00Z">
        <w:r>
          <w:t>=</w:t>
        </w:r>
      </w:ins>
      <w:del w:id="10" w:author="TINA_WIN10" w:date="2019-06-08T00:32:00Z">
        <w:r w:rsidDel="00482379">
          <w:delText>&gt;</w:delText>
        </w:r>
        <w:r w:rsidDel="00482379">
          <w:delText>=</w:delText>
        </w:r>
      </w:del>
      <w:r>
        <w:t>0</w:t>
      </w:r>
    </w:p>
    <w:p w14:paraId="0000000B" w14:textId="77777777" w:rsidR="00095762" w:rsidRDefault="00482379">
      <w:pPr>
        <w:ind w:left="720"/>
      </w:pPr>
      <w:r>
        <w:t>ha: ret in non jan (0) - ret in jan (1) &lt;0</w:t>
      </w:r>
    </w:p>
    <w:p w14:paraId="0000000C" w14:textId="77777777" w:rsidR="00095762" w:rsidRDefault="00482379">
      <w:pPr>
        <w:numPr>
          <w:ilvl w:val="0"/>
          <w:numId w:val="3"/>
        </w:numPr>
        <w:pBdr>
          <w:top w:val="nil"/>
          <w:left w:val="nil"/>
          <w:bottom w:val="nil"/>
          <w:right w:val="nil"/>
          <w:between w:val="nil"/>
        </w:pBdr>
      </w:pPr>
      <w:r>
        <w:t>Pooled:  0.2510</w:t>
      </w:r>
    </w:p>
    <w:p w14:paraId="0000000D" w14:textId="77777777" w:rsidR="00095762" w:rsidRDefault="00482379">
      <w:pPr>
        <w:pBdr>
          <w:top w:val="nil"/>
          <w:left w:val="nil"/>
          <w:bottom w:val="nil"/>
          <w:right w:val="nil"/>
          <w:between w:val="nil"/>
        </w:pBdr>
        <w:ind w:left="720"/>
      </w:pPr>
      <w:r>
        <w:t>Satterthwait: 0.2407</w:t>
      </w:r>
    </w:p>
    <w:p w14:paraId="0000000E" w14:textId="77777777" w:rsidR="00095762" w:rsidRDefault="00482379">
      <w:pPr>
        <w:numPr>
          <w:ilvl w:val="0"/>
          <w:numId w:val="3"/>
        </w:numPr>
        <w:pBdr>
          <w:top w:val="nil"/>
          <w:left w:val="nil"/>
          <w:bottom w:val="nil"/>
          <w:right w:val="nil"/>
          <w:between w:val="nil"/>
        </w:pBdr>
      </w:pPr>
      <w:r>
        <w:t>Significance level: 95%</w:t>
      </w:r>
    </w:p>
    <w:p w14:paraId="0000000F" w14:textId="77777777" w:rsidR="00095762" w:rsidRDefault="00482379">
      <w:pPr>
        <w:numPr>
          <w:ilvl w:val="0"/>
          <w:numId w:val="3"/>
        </w:numPr>
      </w:pPr>
      <w:r>
        <w:t>We used for Adobe data from the past 5 years (2015 - 2019)</w:t>
      </w:r>
    </w:p>
    <w:p w14:paraId="00000010" w14:textId="77777777" w:rsidR="00095762" w:rsidRDefault="00482379">
      <w:pPr>
        <w:numPr>
          <w:ilvl w:val="0"/>
          <w:numId w:val="3"/>
        </w:numPr>
      </w:pPr>
      <w:r>
        <w:t>At a 95% significance level, we do not reject h0. We don’t have enough information to conclude that returns in January are not greater than returns in other months</w:t>
      </w:r>
    </w:p>
    <w:p w14:paraId="00000011" w14:textId="77777777" w:rsidR="00095762" w:rsidRDefault="00482379">
      <w:pPr>
        <w:numPr>
          <w:ilvl w:val="0"/>
          <w:numId w:val="3"/>
        </w:numPr>
      </w:pPr>
      <w:r>
        <w:t xml:space="preserve">The potential implications of this result are that calendar anomalies are not as present for Adobe as they may be for other stocks. This may be because this anomaly is especially prevalent for small return firms, which Adobe is not. Because Adobe does not </w:t>
      </w:r>
      <w:r>
        <w:t>experience this anomaly, the month should not affect an individual’s decision about whether to buy or sell Adobe stock.</w:t>
      </w:r>
    </w:p>
    <w:p w14:paraId="00000012" w14:textId="77777777" w:rsidR="00095762" w:rsidRDefault="00095762"/>
    <w:p w14:paraId="00000013" w14:textId="77777777" w:rsidR="00095762" w:rsidRDefault="00095762">
      <w:pPr>
        <w:rPr>
          <w:ins w:id="11" w:author="TINA_WIN10" w:date="2019-06-08T00:34:00Z"/>
        </w:rPr>
      </w:pPr>
    </w:p>
    <w:p w14:paraId="5603E8C4" w14:textId="77777777" w:rsidR="00482379" w:rsidRDefault="00482379">
      <w:pPr>
        <w:rPr>
          <w:ins w:id="12" w:author="TINA_WIN10" w:date="2019-06-08T00:34:00Z"/>
        </w:rPr>
      </w:pPr>
    </w:p>
    <w:p w14:paraId="23CB7FE8" w14:textId="77777777" w:rsidR="00482379" w:rsidRDefault="00482379" w:rsidP="00482379">
      <w:pPr>
        <w:rPr>
          <w:ins w:id="13" w:author="TINA_WIN10" w:date="2019-06-08T00:34:00Z"/>
        </w:rPr>
      </w:pPr>
    </w:p>
    <w:p w14:paraId="50F6A8C5" w14:textId="77777777" w:rsidR="00482379" w:rsidRDefault="00482379" w:rsidP="00482379">
      <w:pPr>
        <w:rPr>
          <w:ins w:id="14" w:author="TINA_WIN10" w:date="2019-06-08T00:34:00Z"/>
        </w:rPr>
      </w:pPr>
    </w:p>
    <w:p w14:paraId="21B55DF7" w14:textId="77777777" w:rsidR="00482379" w:rsidRDefault="00482379" w:rsidP="00482379">
      <w:pPr>
        <w:rPr>
          <w:ins w:id="15" w:author="TINA_WIN10" w:date="2019-06-08T00:34:00Z"/>
        </w:rPr>
      </w:pPr>
    </w:p>
    <w:p w14:paraId="45E2A2C0" w14:textId="77777777" w:rsidR="00482379" w:rsidRDefault="00482379" w:rsidP="00482379">
      <w:pPr>
        <w:rPr>
          <w:ins w:id="16" w:author="TINA_WIN10" w:date="2019-06-08T00:34:00Z"/>
        </w:rPr>
      </w:pPr>
    </w:p>
    <w:p w14:paraId="228A674F" w14:textId="77777777" w:rsidR="00482379" w:rsidRDefault="00482379" w:rsidP="00482379">
      <w:pPr>
        <w:rPr>
          <w:ins w:id="17" w:author="TINA_WIN10" w:date="2019-06-08T00:34:00Z"/>
        </w:rPr>
      </w:pPr>
    </w:p>
    <w:p w14:paraId="32AA0715" w14:textId="77777777" w:rsidR="00482379" w:rsidRDefault="00482379" w:rsidP="00482379">
      <w:pPr>
        <w:rPr>
          <w:ins w:id="18" w:author="TINA_WIN10" w:date="2019-06-08T00:34:00Z"/>
        </w:rPr>
      </w:pPr>
    </w:p>
    <w:p w14:paraId="3FDE921C" w14:textId="77777777" w:rsidR="00482379" w:rsidRDefault="00482379" w:rsidP="00482379">
      <w:pPr>
        <w:rPr>
          <w:ins w:id="19" w:author="TINA_WIN10" w:date="2019-06-08T00:34:00Z"/>
        </w:rPr>
      </w:pPr>
    </w:p>
    <w:p w14:paraId="58982213" w14:textId="77777777" w:rsidR="00482379" w:rsidRDefault="00482379" w:rsidP="00482379">
      <w:pPr>
        <w:rPr>
          <w:ins w:id="20" w:author="TINA_WIN10" w:date="2019-06-08T00:34:00Z"/>
        </w:rPr>
      </w:pPr>
    </w:p>
    <w:p w14:paraId="5F600DF0" w14:textId="77777777" w:rsidR="00482379" w:rsidRDefault="00482379" w:rsidP="00482379">
      <w:pPr>
        <w:rPr>
          <w:ins w:id="21" w:author="TINA_WIN10" w:date="2019-06-08T00:34:00Z"/>
        </w:rPr>
      </w:pPr>
    </w:p>
    <w:p w14:paraId="0303A4A1" w14:textId="77777777" w:rsidR="00482379" w:rsidRDefault="00482379" w:rsidP="00482379">
      <w:pPr>
        <w:rPr>
          <w:ins w:id="22" w:author="TINA_WIN10" w:date="2019-06-08T00:34:00Z"/>
        </w:rPr>
      </w:pPr>
    </w:p>
    <w:p w14:paraId="3DCF724E" w14:textId="77777777" w:rsidR="00482379" w:rsidRDefault="00482379" w:rsidP="00482379">
      <w:pPr>
        <w:rPr>
          <w:ins w:id="23" w:author="TINA_WIN10" w:date="2019-06-08T00:34:00Z"/>
        </w:rPr>
      </w:pPr>
    </w:p>
    <w:p w14:paraId="5A60EE8E" w14:textId="77777777" w:rsidR="00482379" w:rsidRDefault="00482379" w:rsidP="00482379">
      <w:pPr>
        <w:rPr>
          <w:ins w:id="24" w:author="TINA_WIN10" w:date="2019-06-08T00:34:00Z"/>
        </w:rPr>
      </w:pPr>
    </w:p>
    <w:p w14:paraId="53ACB4B9" w14:textId="77777777" w:rsidR="00482379" w:rsidRDefault="00482379" w:rsidP="00482379">
      <w:pPr>
        <w:rPr>
          <w:ins w:id="25" w:author="TINA_WIN10" w:date="2019-06-08T00:34:00Z"/>
        </w:rPr>
      </w:pPr>
    </w:p>
    <w:p w14:paraId="6F0582FD" w14:textId="77777777" w:rsidR="00482379" w:rsidRDefault="00482379"/>
    <w:p w14:paraId="00000014" w14:textId="77777777" w:rsidR="00095762" w:rsidRDefault="00482379">
      <w:r>
        <w:t>Hypothesis 2: Growth vs. Value stocks</w:t>
      </w:r>
    </w:p>
    <w:p w14:paraId="00000015" w14:textId="77777777" w:rsidR="00095762" w:rsidRDefault="00095762"/>
    <w:p w14:paraId="00000016" w14:textId="7D01A5B4" w:rsidR="00095762" w:rsidRDefault="00482379">
      <w:pPr>
        <w:numPr>
          <w:ilvl w:val="0"/>
          <w:numId w:val="1"/>
        </w:numPr>
      </w:pPr>
      <w:r>
        <w:t xml:space="preserve">h0: ret in growth stock (0) - ret in value stock (1) </w:t>
      </w:r>
      <w:ins w:id="26" w:author="TINA_WIN10" w:date="2019-06-08T00:34:00Z">
        <w:r>
          <w:t>=</w:t>
        </w:r>
      </w:ins>
      <w:del w:id="27" w:author="TINA_WIN10" w:date="2019-06-08T00:34:00Z">
        <w:r w:rsidDel="00482379">
          <w:delText>&lt;</w:delText>
        </w:r>
        <w:r w:rsidDel="00482379">
          <w:delText>=</w:delText>
        </w:r>
      </w:del>
      <w:r>
        <w:t>0</w:t>
      </w:r>
    </w:p>
    <w:p w14:paraId="00000017" w14:textId="433ED803" w:rsidR="00095762" w:rsidRDefault="00482379">
      <w:pPr>
        <w:ind w:left="720"/>
      </w:pPr>
      <w:r>
        <w:lastRenderedPageBreak/>
        <w:t>ha: ret in growth stock (0) - ret in v</w:t>
      </w:r>
      <w:r>
        <w:t xml:space="preserve">alue stock (1)  </w:t>
      </w:r>
      <w:ins w:id="28" w:author="TINA_WIN10" w:date="2019-06-08T00:34:00Z">
        <w:r>
          <w:t>&lt;&gt;</w:t>
        </w:r>
      </w:ins>
      <w:del w:id="29" w:author="TINA_WIN10" w:date="2019-06-08T00:34:00Z">
        <w:r w:rsidDel="00482379">
          <w:delText>&gt;</w:delText>
        </w:r>
      </w:del>
      <w:r>
        <w:t>0</w:t>
      </w:r>
    </w:p>
    <w:p w14:paraId="00000018" w14:textId="77777777" w:rsidR="00095762" w:rsidRDefault="00482379">
      <w:pPr>
        <w:numPr>
          <w:ilvl w:val="0"/>
          <w:numId w:val="1"/>
        </w:numPr>
      </w:pPr>
      <w:r>
        <w:t>Pooled: .3311</w:t>
      </w:r>
    </w:p>
    <w:p w14:paraId="00000019" w14:textId="77777777" w:rsidR="00095762" w:rsidRDefault="00482379">
      <w:pPr>
        <w:ind w:left="720"/>
      </w:pPr>
      <w:r>
        <w:t>Satterthwaite: .3311</w:t>
      </w:r>
    </w:p>
    <w:p w14:paraId="0000001A" w14:textId="77777777" w:rsidR="00095762" w:rsidRDefault="00482379">
      <w:pPr>
        <w:numPr>
          <w:ilvl w:val="0"/>
          <w:numId w:val="1"/>
        </w:numPr>
      </w:pPr>
      <w:r>
        <w:t>Significance level: 95%</w:t>
      </w:r>
    </w:p>
    <w:p w14:paraId="0000001B" w14:textId="77777777" w:rsidR="00095762" w:rsidRDefault="00482379">
      <w:pPr>
        <w:numPr>
          <w:ilvl w:val="0"/>
          <w:numId w:val="1"/>
        </w:numPr>
      </w:pPr>
      <w:r>
        <w:t xml:space="preserve">We used Adobe as a growth stock because it’s P/E ratio on the yahoo finance site is 50.98 and JP Morgan as a value stock because it’s P/E ratio is 11.91. The data again was from </w:t>
      </w:r>
      <w:r>
        <w:t>the past 5 years.</w:t>
      </w:r>
    </w:p>
    <w:p w14:paraId="0000001C" w14:textId="77777777" w:rsidR="00095762" w:rsidRDefault="00482379">
      <w:pPr>
        <w:numPr>
          <w:ilvl w:val="0"/>
          <w:numId w:val="1"/>
        </w:numPr>
      </w:pPr>
      <w:r>
        <w:t>At a 95% significance level, we cannot reject h0 because the p-value for all methods is above .05. This means that growth stocks do not have higher returns than value stocks.</w:t>
      </w:r>
    </w:p>
    <w:p w14:paraId="0000001D" w14:textId="77777777" w:rsidR="00095762" w:rsidRDefault="00482379">
      <w:pPr>
        <w:numPr>
          <w:ilvl w:val="0"/>
          <w:numId w:val="1"/>
        </w:numPr>
      </w:pPr>
      <w:r>
        <w:t>A potential implication of this result is that while a value st</w:t>
      </w:r>
      <w:r>
        <w:t xml:space="preserve">ock may in many years have higher returns than a growth stock, it is not a guarantee. This can also be seen by the visualization presented in class; over many years this anomaly was present, but the five year sample we used may not have been a long enough </w:t>
      </w:r>
      <w:r>
        <w:t xml:space="preserve">time period. When basing financial decisions on this anomaly, individuals should be prepared to see years when their growth stocks to better and vice versa. </w:t>
      </w:r>
    </w:p>
    <w:p w14:paraId="0000001E" w14:textId="77777777" w:rsidR="00095762" w:rsidRDefault="00095762"/>
    <w:p w14:paraId="0000001F" w14:textId="08B6CA73" w:rsidR="00095762" w:rsidRDefault="00482379">
      <w:r>
        <w:t>Hypothesis 3: Comparing returns in the first 21 days</w:t>
      </w:r>
      <w:ins w:id="30" w:author="TINA_WIN10" w:date="2019-06-08T00:35:00Z">
        <w:r>
          <w:t xml:space="preserve"> for which companies? </w:t>
        </w:r>
      </w:ins>
      <w:ins w:id="31" w:author="TINA_WIN10" w:date="2019-06-08T00:36:00Z">
        <w:r>
          <w:t>Pin and JPM?</w:t>
        </w:r>
      </w:ins>
    </w:p>
    <w:p w14:paraId="00000020" w14:textId="77777777" w:rsidR="00095762" w:rsidRDefault="00095762"/>
    <w:p w14:paraId="00000021" w14:textId="77777777" w:rsidR="00095762" w:rsidRDefault="00482379">
      <w:pPr>
        <w:numPr>
          <w:ilvl w:val="0"/>
          <w:numId w:val="2"/>
        </w:numPr>
      </w:pPr>
      <w:r>
        <w:t>h0: ret for Pin (1) - ret for JPM (0) = 0</w:t>
      </w:r>
    </w:p>
    <w:p w14:paraId="00000022" w14:textId="77777777" w:rsidR="00095762" w:rsidRDefault="00482379">
      <w:pPr>
        <w:ind w:left="720"/>
      </w:pPr>
      <w:r>
        <w:t>h</w:t>
      </w:r>
      <w:r>
        <w:t>a: ret for Pin (1) - ret for JPM (0) != 0</w:t>
      </w:r>
    </w:p>
    <w:p w14:paraId="00000023" w14:textId="77777777" w:rsidR="00095762" w:rsidRDefault="00482379">
      <w:pPr>
        <w:numPr>
          <w:ilvl w:val="0"/>
          <w:numId w:val="2"/>
        </w:numPr>
        <w:pBdr>
          <w:top w:val="nil"/>
          <w:left w:val="nil"/>
          <w:bottom w:val="nil"/>
          <w:right w:val="nil"/>
          <w:between w:val="nil"/>
        </w:pBdr>
      </w:pPr>
      <w:r>
        <w:t>Pooled: 0.8163</w:t>
      </w:r>
    </w:p>
    <w:p w14:paraId="00000024" w14:textId="77777777" w:rsidR="00095762" w:rsidRDefault="00482379">
      <w:pPr>
        <w:pBdr>
          <w:top w:val="nil"/>
          <w:left w:val="nil"/>
          <w:bottom w:val="nil"/>
          <w:right w:val="nil"/>
          <w:between w:val="nil"/>
        </w:pBdr>
        <w:ind w:left="720"/>
      </w:pPr>
      <w:r>
        <w:t>Satterthwaite: 0.8172</w:t>
      </w:r>
    </w:p>
    <w:p w14:paraId="00000025" w14:textId="77777777" w:rsidR="00095762" w:rsidRDefault="00482379">
      <w:pPr>
        <w:pBdr>
          <w:top w:val="nil"/>
          <w:left w:val="nil"/>
          <w:bottom w:val="nil"/>
          <w:right w:val="nil"/>
          <w:between w:val="nil"/>
        </w:pBdr>
        <w:ind w:left="720"/>
      </w:pPr>
      <w:r>
        <w:t>Cochran: 0.8175</w:t>
      </w:r>
    </w:p>
    <w:p w14:paraId="00000026" w14:textId="77777777" w:rsidR="00095762" w:rsidRDefault="00482379">
      <w:pPr>
        <w:numPr>
          <w:ilvl w:val="0"/>
          <w:numId w:val="2"/>
        </w:numPr>
      </w:pPr>
      <w:r>
        <w:t>Significance level: 95%</w:t>
      </w:r>
    </w:p>
    <w:p w14:paraId="00000027" w14:textId="77777777" w:rsidR="00095762" w:rsidRDefault="00482379">
      <w:pPr>
        <w:numPr>
          <w:ilvl w:val="0"/>
          <w:numId w:val="2"/>
        </w:numPr>
      </w:pPr>
      <w:r>
        <w:t>Data was collected from Yahoo Finance for the stocks’ first 21 trading days</w:t>
      </w:r>
    </w:p>
    <w:p w14:paraId="00000028" w14:textId="77777777" w:rsidR="00095762" w:rsidRDefault="00482379">
      <w:pPr>
        <w:numPr>
          <w:ilvl w:val="0"/>
          <w:numId w:val="2"/>
        </w:numPr>
      </w:pPr>
      <w:r>
        <w:t>At a 95% significance level, we cannot reject h0 because the p-value for all methods is above .05. This means that the returns for the first few weeks of a company’s IPO are not equal.</w:t>
      </w:r>
    </w:p>
    <w:p w14:paraId="00000029" w14:textId="77777777" w:rsidR="00095762" w:rsidRDefault="00482379">
      <w:pPr>
        <w:numPr>
          <w:ilvl w:val="0"/>
          <w:numId w:val="2"/>
        </w:numPr>
        <w:rPr>
          <w:ins w:id="32" w:author="TINA_WIN10" w:date="2019-06-08T00:35:00Z"/>
        </w:rPr>
      </w:pPr>
      <w:r>
        <w:t xml:space="preserve">When deciding which stocks to watch for IPO and invest in, individuals </w:t>
      </w:r>
      <w:r>
        <w:t>need to carefully look at each individual company. Deciding when to invest in newly public companies may also be a part of the decision making process because our stocks’ first trading days were many years apart. The details to look for may include industr</w:t>
      </w:r>
      <w:r>
        <w:t>y, employee count, headquarter location, etc. Aside from the time period, these were all factors that were d</w:t>
      </w:r>
      <w:r>
        <w:t>ifferent between our two stocks chosen for this comparison.</w:t>
      </w:r>
    </w:p>
    <w:p w14:paraId="5DDF57D7" w14:textId="77777777" w:rsidR="00482379" w:rsidRDefault="00482379" w:rsidP="00482379">
      <w:pPr>
        <w:pStyle w:val="ListParagraph"/>
        <w:numPr>
          <w:ilvl w:val="0"/>
          <w:numId w:val="2"/>
        </w:numPr>
        <w:rPr>
          <w:ins w:id="33" w:author="TINA_WIN10" w:date="2019-06-08T00:35:00Z"/>
        </w:rPr>
      </w:pPr>
      <w:ins w:id="34" w:author="TINA_WIN10" w:date="2019-06-08T00:35:00Z">
        <w:r>
          <w:t>proc ttest data=jpm_adbe1 cochran ci=equal umpu;</w:t>
        </w:r>
      </w:ins>
    </w:p>
    <w:p w14:paraId="5C39B27D" w14:textId="77777777" w:rsidR="00482379" w:rsidRDefault="00482379" w:rsidP="00482379">
      <w:pPr>
        <w:pStyle w:val="ListParagraph"/>
        <w:numPr>
          <w:ilvl w:val="0"/>
          <w:numId w:val="2"/>
        </w:numPr>
        <w:rPr>
          <w:ins w:id="35" w:author="TINA_WIN10" w:date="2019-06-08T00:35:00Z"/>
        </w:rPr>
      </w:pPr>
      <w:ins w:id="36" w:author="TINA_WIN10" w:date="2019-06-08T00:35:00Z">
        <w:r>
          <w:t xml:space="preserve"> </w:t>
        </w:r>
        <w:r>
          <w:tab/>
          <w:t xml:space="preserve">   class d_stock;</w:t>
        </w:r>
      </w:ins>
    </w:p>
    <w:p w14:paraId="2C814804" w14:textId="77777777" w:rsidR="00482379" w:rsidRDefault="00482379" w:rsidP="00482379">
      <w:pPr>
        <w:pStyle w:val="ListParagraph"/>
        <w:numPr>
          <w:ilvl w:val="0"/>
          <w:numId w:val="2"/>
        </w:numPr>
        <w:rPr>
          <w:ins w:id="37" w:author="TINA_WIN10" w:date="2019-06-08T00:35:00Z"/>
        </w:rPr>
      </w:pPr>
      <w:ins w:id="38" w:author="TINA_WIN10" w:date="2019-06-08T00:35:00Z">
        <w:r>
          <w:t xml:space="preserve">       var return;</w:t>
        </w:r>
      </w:ins>
    </w:p>
    <w:p w14:paraId="76B49CCA" w14:textId="77777777" w:rsidR="00482379" w:rsidRDefault="00482379" w:rsidP="00482379">
      <w:pPr>
        <w:pStyle w:val="ListParagraph"/>
        <w:numPr>
          <w:ilvl w:val="0"/>
          <w:numId w:val="2"/>
        </w:numPr>
        <w:rPr>
          <w:ins w:id="39" w:author="TINA_WIN10" w:date="2019-06-08T00:35:00Z"/>
        </w:rPr>
      </w:pPr>
      <w:ins w:id="40" w:author="TINA_WIN10" w:date="2019-06-08T00:35:00Z">
        <w:r>
          <w:t xml:space="preserve">   run;</w:t>
        </w:r>
      </w:ins>
    </w:p>
    <w:p w14:paraId="09EFDB56" w14:textId="77777777" w:rsidR="00482379" w:rsidRDefault="00482379" w:rsidP="00482379">
      <w:pPr>
        <w:pStyle w:val="ListParagraph"/>
        <w:numPr>
          <w:ilvl w:val="0"/>
          <w:numId w:val="2"/>
        </w:numPr>
        <w:rPr>
          <w:ins w:id="41" w:author="TINA_WIN10" w:date="2019-06-08T00:35:00Z"/>
        </w:rPr>
      </w:pPr>
    </w:p>
    <w:p w14:paraId="51BE1FB9" w14:textId="77777777" w:rsidR="00482379" w:rsidRDefault="00482379" w:rsidP="00482379">
      <w:pPr>
        <w:pStyle w:val="ListParagraph"/>
        <w:numPr>
          <w:ilvl w:val="0"/>
          <w:numId w:val="2"/>
        </w:numPr>
        <w:rPr>
          <w:ins w:id="42" w:author="TINA_WIN10" w:date="2019-06-08T00:35:00Z"/>
        </w:rPr>
      </w:pPr>
    </w:p>
    <w:p w14:paraId="05D3DFDE" w14:textId="77777777" w:rsidR="00482379" w:rsidRDefault="00482379" w:rsidP="00482379">
      <w:pPr>
        <w:pStyle w:val="ListParagraph"/>
        <w:numPr>
          <w:ilvl w:val="0"/>
          <w:numId w:val="2"/>
        </w:numPr>
        <w:rPr>
          <w:ins w:id="43" w:author="TINA_WIN10" w:date="2019-06-08T00:35:00Z"/>
        </w:rPr>
      </w:pPr>
      <w:ins w:id="44" w:author="TINA_WIN10" w:date="2019-06-08T00:35:00Z">
        <w:r>
          <w:t>all your codes are two sided.</w:t>
        </w:r>
      </w:ins>
    </w:p>
    <w:p w14:paraId="2C3FEB17" w14:textId="77777777" w:rsidR="00482379" w:rsidRDefault="00482379" w:rsidP="00482379">
      <w:pPr>
        <w:pStyle w:val="ListParagraph"/>
        <w:numPr>
          <w:ilvl w:val="0"/>
          <w:numId w:val="2"/>
        </w:numPr>
        <w:rPr>
          <w:ins w:id="45" w:author="TINA_WIN10" w:date="2019-06-08T00:35:00Z"/>
        </w:rPr>
      </w:pPr>
    </w:p>
    <w:p w14:paraId="2B2AA7F9" w14:textId="77777777" w:rsidR="00482379" w:rsidRDefault="00482379" w:rsidP="00482379">
      <w:pPr>
        <w:pStyle w:val="ListParagraph"/>
        <w:numPr>
          <w:ilvl w:val="0"/>
          <w:numId w:val="2"/>
        </w:numPr>
        <w:rPr>
          <w:ins w:id="46" w:author="TINA_WIN10" w:date="2019-06-08T00:35:00Z"/>
        </w:rPr>
      </w:pPr>
    </w:p>
    <w:p w14:paraId="0B33D0D6" w14:textId="77777777" w:rsidR="00482379" w:rsidRDefault="00482379" w:rsidP="00482379">
      <w:pPr>
        <w:pPrChange w:id="47" w:author="TINA_WIN10" w:date="2019-06-08T00:35:00Z">
          <w:pPr>
            <w:numPr>
              <w:numId w:val="2"/>
            </w:numPr>
            <w:ind w:left="720" w:hanging="360"/>
          </w:pPr>
        </w:pPrChange>
      </w:pPr>
    </w:p>
    <w:sectPr w:rsidR="004823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E6705"/>
    <w:multiLevelType w:val="multilevel"/>
    <w:tmpl w:val="E034D3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22B24424"/>
    <w:multiLevelType w:val="multilevel"/>
    <w:tmpl w:val="BD947F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61EB410A"/>
    <w:multiLevelType w:val="multilevel"/>
    <w:tmpl w:val="A8BCDB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trackRevisions/>
  <w:defaultTabStop w:val="720"/>
  <w:characterSpacingControl w:val="doNotCompress"/>
  <w:compat>
    <w:compatSetting w:name="compatibilityMode" w:uri="http://schemas.microsoft.com/office/word" w:val="14"/>
  </w:compat>
  <w:rsids>
    <w:rsidRoot w:val="00095762"/>
    <w:rsid w:val="00095762"/>
    <w:rsid w:val="0048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82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79"/>
    <w:rPr>
      <w:rFonts w:ascii="Tahoma" w:hAnsi="Tahoma" w:cs="Tahoma"/>
      <w:sz w:val="16"/>
      <w:szCs w:val="16"/>
    </w:rPr>
  </w:style>
  <w:style w:type="paragraph" w:styleId="ListParagraph">
    <w:name w:val="List Paragraph"/>
    <w:basedOn w:val="Normal"/>
    <w:uiPriority w:val="34"/>
    <w:qFormat/>
    <w:rsid w:val="004823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82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79"/>
    <w:rPr>
      <w:rFonts w:ascii="Tahoma" w:hAnsi="Tahoma" w:cs="Tahoma"/>
      <w:sz w:val="16"/>
      <w:szCs w:val="16"/>
    </w:rPr>
  </w:style>
  <w:style w:type="paragraph" w:styleId="ListParagraph">
    <w:name w:val="List Paragraph"/>
    <w:basedOn w:val="Normal"/>
    <w:uiPriority w:val="34"/>
    <w:qFormat/>
    <w:rsid w:val="00482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TINA_WIN10</cp:lastModifiedBy>
  <cp:revision>2</cp:revision>
  <dcterms:created xsi:type="dcterms:W3CDTF">2019-06-08T07:32:00Z</dcterms:created>
  <dcterms:modified xsi:type="dcterms:W3CDTF">2019-06-08T07:36:00Z</dcterms:modified>
</cp:coreProperties>
</file>